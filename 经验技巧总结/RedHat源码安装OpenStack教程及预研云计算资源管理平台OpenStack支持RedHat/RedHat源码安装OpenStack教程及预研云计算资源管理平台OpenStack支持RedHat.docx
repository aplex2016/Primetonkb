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1A" w:rsidRPr="002A1F1A" w:rsidRDefault="002A1F1A" w:rsidP="002A1F1A">
      <w:pPr>
        <w:rPr>
          <w:b/>
          <w:bCs/>
          <w:szCs w:val="21"/>
        </w:rPr>
      </w:pPr>
      <w:r w:rsidRPr="002A1F1A">
        <w:rPr>
          <w:b/>
          <w:bCs/>
          <w:szCs w:val="21"/>
        </w:rPr>
        <w:fldChar w:fldCharType="begin"/>
      </w:r>
      <w:r w:rsidRPr="002A1F1A">
        <w:rPr>
          <w:b/>
          <w:bCs/>
          <w:szCs w:val="21"/>
        </w:rPr>
        <w:instrText xml:space="preserve"> HYPERLINK "http://wiki.primeton.com/pages/viewpage.action?pageId=13402645" </w:instrText>
      </w:r>
      <w:r w:rsidRPr="002A1F1A">
        <w:rPr>
          <w:b/>
          <w:bCs/>
          <w:szCs w:val="21"/>
        </w:rPr>
        <w:fldChar w:fldCharType="separate"/>
      </w:r>
      <w:r w:rsidRPr="002A1F1A">
        <w:rPr>
          <w:rStyle w:val="a3"/>
          <w:b/>
          <w:bCs/>
          <w:szCs w:val="21"/>
        </w:rPr>
        <w:t>RedHat</w:t>
      </w:r>
      <w:r w:rsidRPr="002A1F1A">
        <w:rPr>
          <w:rStyle w:val="a3"/>
          <w:b/>
          <w:bCs/>
          <w:szCs w:val="21"/>
        </w:rPr>
        <w:t>源码安装</w:t>
      </w:r>
      <w:r w:rsidRPr="002A1F1A">
        <w:rPr>
          <w:rStyle w:val="a3"/>
          <w:b/>
          <w:bCs/>
          <w:szCs w:val="21"/>
        </w:rPr>
        <w:t>OpenStack</w:t>
      </w:r>
      <w:r w:rsidRPr="002A1F1A">
        <w:rPr>
          <w:rStyle w:val="a3"/>
          <w:b/>
          <w:bCs/>
          <w:szCs w:val="21"/>
        </w:rPr>
        <w:t>教程及预研</w:t>
      </w:r>
      <w:proofErr w:type="gramStart"/>
      <w:r w:rsidRPr="002A1F1A">
        <w:rPr>
          <w:rStyle w:val="a3"/>
          <w:b/>
          <w:bCs/>
          <w:szCs w:val="21"/>
        </w:rPr>
        <w:t>云计算</w:t>
      </w:r>
      <w:proofErr w:type="gramEnd"/>
      <w:r w:rsidRPr="002A1F1A">
        <w:rPr>
          <w:rStyle w:val="a3"/>
          <w:b/>
          <w:bCs/>
          <w:szCs w:val="21"/>
        </w:rPr>
        <w:t>资源管理平台</w:t>
      </w:r>
      <w:r w:rsidRPr="002A1F1A">
        <w:rPr>
          <w:rStyle w:val="a3"/>
          <w:b/>
          <w:bCs/>
          <w:szCs w:val="21"/>
        </w:rPr>
        <w:t>OpenStack</w:t>
      </w:r>
      <w:r w:rsidRPr="002A1F1A">
        <w:rPr>
          <w:rStyle w:val="a3"/>
          <w:b/>
          <w:bCs/>
          <w:szCs w:val="21"/>
        </w:rPr>
        <w:t>支持</w:t>
      </w:r>
      <w:r w:rsidRPr="002A1F1A">
        <w:rPr>
          <w:rStyle w:val="a3"/>
          <w:b/>
          <w:bCs/>
          <w:szCs w:val="21"/>
        </w:rPr>
        <w:t>RedHat</w:t>
      </w:r>
      <w:r w:rsidRPr="002A1F1A">
        <w:rPr>
          <w:szCs w:val="21"/>
        </w:rPr>
        <w:fldChar w:fldCharType="end"/>
      </w:r>
      <w:r w:rsidRPr="002A1F1A">
        <w:rPr>
          <w:b/>
          <w:bCs/>
          <w:szCs w:val="21"/>
        </w:rPr>
        <w:t xml:space="preserve"> </w:t>
      </w:r>
    </w:p>
    <w:p w:rsidR="002A1F1A" w:rsidRPr="002A1F1A" w:rsidRDefault="002A1F1A" w:rsidP="002A1F1A"/>
    <w:p w:rsidR="002A1F1A" w:rsidRPr="002A1F1A" w:rsidRDefault="002A1F1A" w:rsidP="002A1F1A">
      <w:r w:rsidRPr="002A1F1A">
        <w:rPr>
          <w:b/>
          <w:bCs/>
        </w:rPr>
        <w:t>一、</w:t>
      </w:r>
      <w:proofErr w:type="spellStart"/>
      <w:r w:rsidRPr="002A1F1A">
        <w:rPr>
          <w:b/>
          <w:bCs/>
        </w:rPr>
        <w:t>RedHat</w:t>
      </w:r>
      <w:proofErr w:type="spellEnd"/>
      <w:r w:rsidRPr="002A1F1A">
        <w:rPr>
          <w:b/>
          <w:bCs/>
        </w:rPr>
        <w:t>源码安装</w:t>
      </w:r>
      <w:proofErr w:type="spellStart"/>
      <w:r w:rsidRPr="002A1F1A">
        <w:rPr>
          <w:b/>
          <w:bCs/>
        </w:rPr>
        <w:t>OpenStack</w:t>
      </w:r>
      <w:proofErr w:type="spellEnd"/>
      <w:r w:rsidRPr="002A1F1A">
        <w:rPr>
          <w:b/>
          <w:bCs/>
        </w:rPr>
        <w:t>教程</w:t>
      </w:r>
      <w:bookmarkStart w:id="0" w:name="_GoBack"/>
      <w:bookmarkEnd w:id="0"/>
    </w:p>
    <w:p w:rsidR="002A1F1A" w:rsidRPr="002A1F1A" w:rsidRDefault="002A1F1A" w:rsidP="002A1F1A">
      <w:r w:rsidRPr="002A1F1A">
        <w:t>步骤</w:t>
      </w:r>
      <w:proofErr w:type="gramStart"/>
      <w:r w:rsidRPr="002A1F1A">
        <w:t>一</w:t>
      </w:r>
      <w:proofErr w:type="gramEnd"/>
      <w:r w:rsidRPr="002A1F1A">
        <w:t>：安装操作系统</w:t>
      </w:r>
    </w:p>
    <w:p w:rsidR="002A1F1A" w:rsidRPr="002A1F1A" w:rsidRDefault="002A1F1A" w:rsidP="002A1F1A">
      <w:r w:rsidRPr="002A1F1A">
        <w:t>操作系统可以从公司内网</w:t>
      </w:r>
      <w:r w:rsidRPr="002A1F1A">
        <w:fldChar w:fldCharType="begin"/>
      </w:r>
      <w:r w:rsidRPr="002A1F1A">
        <w:instrText xml:space="preserve"> HYPERLINK "ftp://192.168.1.4/Linux/RHEL/rhel-server-6.4-x86_64-dvd.iso" </w:instrText>
      </w:r>
      <w:r w:rsidRPr="002A1F1A">
        <w:fldChar w:fldCharType="separate"/>
      </w:r>
      <w:r w:rsidRPr="002A1F1A">
        <w:rPr>
          <w:rStyle w:val="a3"/>
        </w:rPr>
        <w:t>ftp://192.168.1.4/Linux/RHEL/rhel-server-6.4-x86_64-dvd.iso</w:t>
      </w:r>
      <w:r w:rsidRPr="002A1F1A">
        <w:fldChar w:fldCharType="end"/>
      </w:r>
      <w:r w:rsidRPr="002A1F1A">
        <w:t>下载</w:t>
      </w:r>
    </w:p>
    <w:p w:rsidR="002A1F1A" w:rsidRPr="002A1F1A" w:rsidRDefault="002A1F1A" w:rsidP="002A1F1A">
      <w:r w:rsidRPr="002A1F1A">
        <w:t>本次预研使用的操作系统是</w:t>
      </w:r>
      <w:r w:rsidRPr="002A1F1A">
        <w:t>RHEL 6.4 Kernel</w:t>
      </w:r>
      <w:r w:rsidRPr="002A1F1A">
        <w:t>版本为</w:t>
      </w:r>
      <w:r w:rsidRPr="002A1F1A">
        <w:t>2.6.32</w:t>
      </w:r>
    </w:p>
    <w:p w:rsidR="002A1F1A" w:rsidRPr="002A1F1A" w:rsidRDefault="002A1F1A" w:rsidP="002A1F1A">
      <w:r w:rsidRPr="002A1F1A">
        <w:t xml:space="preserve">[root@rhel6 </w:t>
      </w:r>
      <w:proofErr w:type="spellStart"/>
      <w:r w:rsidRPr="002A1F1A">
        <w:t>yum.repos.d</w:t>
      </w:r>
      <w:proofErr w:type="spellEnd"/>
      <w:r w:rsidRPr="002A1F1A">
        <w:t xml:space="preserve">]# </w:t>
      </w:r>
      <w:proofErr w:type="gramStart"/>
      <w:r w:rsidRPr="002A1F1A">
        <w:t>cat</w:t>
      </w:r>
      <w:proofErr w:type="gramEnd"/>
      <w:r w:rsidRPr="002A1F1A">
        <w:t xml:space="preserve"> /</w:t>
      </w:r>
      <w:proofErr w:type="spellStart"/>
      <w:r w:rsidRPr="002A1F1A">
        <w:t>etc</w:t>
      </w:r>
      <w:proofErr w:type="spellEnd"/>
      <w:r w:rsidRPr="002A1F1A">
        <w:t>/issue</w:t>
      </w:r>
    </w:p>
    <w:p w:rsidR="002A1F1A" w:rsidRPr="002A1F1A" w:rsidRDefault="002A1F1A" w:rsidP="002A1F1A">
      <w:r w:rsidRPr="002A1F1A">
        <w:t>Red Hat Enterprise Linux Server release 6.4 (Santiago)</w:t>
      </w:r>
    </w:p>
    <w:p w:rsidR="002A1F1A" w:rsidRPr="002A1F1A" w:rsidRDefault="002A1F1A" w:rsidP="002A1F1A">
      <w:r w:rsidRPr="002A1F1A">
        <w:t xml:space="preserve">[root@rhel6 </w:t>
      </w:r>
      <w:proofErr w:type="spellStart"/>
      <w:r w:rsidRPr="002A1F1A">
        <w:t>yum.repos.d</w:t>
      </w:r>
      <w:proofErr w:type="spellEnd"/>
      <w:r w:rsidRPr="002A1F1A">
        <w:t xml:space="preserve">]# </w:t>
      </w:r>
      <w:proofErr w:type="gramStart"/>
      <w:r w:rsidRPr="002A1F1A">
        <w:t>cat</w:t>
      </w:r>
      <w:proofErr w:type="gramEnd"/>
      <w:r w:rsidRPr="002A1F1A">
        <w:t xml:space="preserve"> /</w:t>
      </w:r>
      <w:proofErr w:type="spellStart"/>
      <w:r w:rsidRPr="002A1F1A">
        <w:t>proc</w:t>
      </w:r>
      <w:proofErr w:type="spellEnd"/>
      <w:r w:rsidRPr="002A1F1A">
        <w:t>/version</w:t>
      </w:r>
    </w:p>
    <w:p w:rsidR="002A1F1A" w:rsidRPr="002A1F1A" w:rsidRDefault="002A1F1A" w:rsidP="002A1F1A">
      <w:r w:rsidRPr="002A1F1A">
        <w:t>Linux version 2.6.32-358.el6.x86_64 (mockbuild@x86-022.build.eng.bos.redhat.com) (</w:t>
      </w:r>
      <w:proofErr w:type="spellStart"/>
      <w:r w:rsidRPr="002A1F1A">
        <w:t>gcc</w:t>
      </w:r>
      <w:proofErr w:type="spellEnd"/>
      <w:r w:rsidRPr="002A1F1A">
        <w:t xml:space="preserve"> version 4.4.7 20120313 (Red Hat 4.4.7-3) (GCC</w:t>
      </w:r>
      <w:proofErr w:type="gramStart"/>
      <w:r w:rsidRPr="002A1F1A">
        <w:t>) )</w:t>
      </w:r>
      <w:proofErr w:type="gramEnd"/>
      <w:r w:rsidRPr="002A1F1A">
        <w:t xml:space="preserve"> #1 SMP Tue Jan 29 11:47:41 EST 2013</w:t>
      </w:r>
    </w:p>
    <w:p w:rsidR="002A1F1A" w:rsidRPr="002A1F1A" w:rsidRDefault="002A1F1A" w:rsidP="002A1F1A">
      <w:r w:rsidRPr="002A1F1A">
        <w:t xml:space="preserve">[root@rhel6 </w:t>
      </w:r>
      <w:proofErr w:type="spellStart"/>
      <w:r w:rsidRPr="002A1F1A">
        <w:t>yum.repos.d</w:t>
      </w:r>
      <w:proofErr w:type="spellEnd"/>
      <w:r w:rsidRPr="002A1F1A">
        <w:t>]#</w:t>
      </w:r>
    </w:p>
    <w:p w:rsidR="002A1F1A" w:rsidRPr="002A1F1A" w:rsidRDefault="002A1F1A" w:rsidP="002A1F1A">
      <w:r w:rsidRPr="002A1F1A">
        <w:t>步骤二：安装光盘源</w:t>
      </w:r>
    </w:p>
    <w:p w:rsidR="002A1F1A" w:rsidRPr="002A1F1A" w:rsidRDefault="002A1F1A" w:rsidP="002A1F1A">
      <w:r w:rsidRPr="002A1F1A">
        <w:t>1</w:t>
      </w:r>
      <w:r w:rsidRPr="002A1F1A">
        <w:t>、</w:t>
      </w:r>
      <w:r w:rsidRPr="002A1F1A">
        <w:t xml:space="preserve">  </w:t>
      </w:r>
      <w:r w:rsidRPr="002A1F1A">
        <w:t>创建光盘挂在目录</w:t>
      </w:r>
    </w:p>
    <w:p w:rsidR="002A1F1A" w:rsidRPr="002A1F1A" w:rsidRDefault="002A1F1A" w:rsidP="002A1F1A">
      <w:r w:rsidRPr="002A1F1A">
        <w:t>将光盘放入</w:t>
      </w:r>
      <w:proofErr w:type="spellStart"/>
      <w:r w:rsidRPr="002A1F1A">
        <w:t>RedHat</w:t>
      </w:r>
      <w:proofErr w:type="spellEnd"/>
      <w:r w:rsidRPr="002A1F1A">
        <w:t>光驱</w:t>
      </w:r>
    </w:p>
    <w:p w:rsidR="002A1F1A" w:rsidRPr="002A1F1A" w:rsidRDefault="002A1F1A" w:rsidP="002A1F1A">
      <w:r w:rsidRPr="002A1F1A">
        <w:t xml:space="preserve">[root@rhel6 ~]# </w:t>
      </w:r>
      <w:proofErr w:type="spellStart"/>
      <w:proofErr w:type="gramStart"/>
      <w:r w:rsidRPr="002A1F1A">
        <w:t>mkdir</w:t>
      </w:r>
      <w:proofErr w:type="spellEnd"/>
      <w:proofErr w:type="gramEnd"/>
      <w:r w:rsidRPr="002A1F1A">
        <w:t xml:space="preserve"> /media/</w:t>
      </w:r>
      <w:proofErr w:type="spellStart"/>
      <w:r w:rsidRPr="002A1F1A">
        <w:t>cdrom</w:t>
      </w:r>
      <w:proofErr w:type="spellEnd"/>
    </w:p>
    <w:p w:rsidR="002A1F1A" w:rsidRPr="002A1F1A" w:rsidRDefault="002A1F1A" w:rsidP="002A1F1A">
      <w:r w:rsidRPr="002A1F1A">
        <w:t>2</w:t>
      </w:r>
      <w:r w:rsidRPr="002A1F1A">
        <w:t>、</w:t>
      </w:r>
      <w:r w:rsidRPr="002A1F1A">
        <w:t xml:space="preserve">  </w:t>
      </w:r>
      <w:r w:rsidRPr="002A1F1A">
        <w:t>挂载光盘</w:t>
      </w:r>
    </w:p>
    <w:p w:rsidR="002A1F1A" w:rsidRPr="002A1F1A" w:rsidRDefault="002A1F1A" w:rsidP="002A1F1A">
      <w:r w:rsidRPr="002A1F1A">
        <w:t>[root@rhel6 ~]# mount /</w:t>
      </w:r>
      <w:proofErr w:type="spellStart"/>
      <w:r w:rsidRPr="002A1F1A">
        <w:t>dev</w:t>
      </w:r>
      <w:proofErr w:type="spellEnd"/>
      <w:r w:rsidRPr="002A1F1A">
        <w:t>/</w:t>
      </w:r>
      <w:proofErr w:type="spellStart"/>
      <w:r w:rsidRPr="002A1F1A">
        <w:t>cdrom</w:t>
      </w:r>
      <w:proofErr w:type="spellEnd"/>
      <w:r w:rsidRPr="002A1F1A">
        <w:t xml:space="preserve"> /media/</w:t>
      </w:r>
      <w:proofErr w:type="spellStart"/>
      <w:r w:rsidRPr="002A1F1A">
        <w:t>cdrom</w:t>
      </w:r>
      <w:proofErr w:type="spellEnd"/>
      <w:r w:rsidRPr="002A1F1A">
        <w:t>/</w:t>
      </w:r>
    </w:p>
    <w:p w:rsidR="002A1F1A" w:rsidRPr="002A1F1A" w:rsidRDefault="002A1F1A" w:rsidP="002A1F1A">
      <w:proofErr w:type="gramStart"/>
      <w:r w:rsidRPr="002A1F1A">
        <w:t>mount</w:t>
      </w:r>
      <w:proofErr w:type="gramEnd"/>
      <w:r w:rsidRPr="002A1F1A">
        <w:t>: block device /</w:t>
      </w:r>
      <w:proofErr w:type="spellStart"/>
      <w:r w:rsidRPr="002A1F1A">
        <w:t>dev</w:t>
      </w:r>
      <w:proofErr w:type="spellEnd"/>
      <w:r w:rsidRPr="002A1F1A">
        <w:t>/sr0 is write-protected, mounting read-only</w:t>
      </w:r>
    </w:p>
    <w:p w:rsidR="002A1F1A" w:rsidRPr="002A1F1A" w:rsidRDefault="002A1F1A" w:rsidP="002A1F1A">
      <w:r w:rsidRPr="002A1F1A">
        <w:t xml:space="preserve">[root@rhel6 ~]# </w:t>
      </w:r>
      <w:proofErr w:type="spellStart"/>
      <w:proofErr w:type="gramStart"/>
      <w:r w:rsidRPr="002A1F1A">
        <w:t>ls</w:t>
      </w:r>
      <w:proofErr w:type="spellEnd"/>
      <w:proofErr w:type="gramEnd"/>
      <w:r w:rsidRPr="002A1F1A">
        <w:t xml:space="preserve"> /media/</w:t>
      </w:r>
      <w:proofErr w:type="spellStart"/>
      <w:r w:rsidRPr="002A1F1A">
        <w:t>cdrom</w:t>
      </w:r>
      <w:proofErr w:type="spellEnd"/>
      <w:r w:rsidRPr="002A1F1A">
        <w:t>/</w:t>
      </w:r>
    </w:p>
    <w:p w:rsidR="002A1F1A" w:rsidRPr="002A1F1A" w:rsidRDefault="002A1F1A" w:rsidP="002A1F1A">
      <w:r w:rsidRPr="002A1F1A">
        <w:t>3</w:t>
      </w:r>
      <w:r w:rsidRPr="002A1F1A">
        <w:t>、</w:t>
      </w:r>
      <w:r w:rsidRPr="002A1F1A">
        <w:t xml:space="preserve">  </w:t>
      </w:r>
      <w:r w:rsidRPr="002A1F1A">
        <w:t>创建源目录</w:t>
      </w:r>
    </w:p>
    <w:p w:rsidR="002A1F1A" w:rsidRPr="002A1F1A" w:rsidRDefault="002A1F1A" w:rsidP="002A1F1A">
      <w:r w:rsidRPr="002A1F1A">
        <w:t xml:space="preserve">[root@rhel6 ~]# </w:t>
      </w:r>
      <w:proofErr w:type="gramStart"/>
      <w:r w:rsidRPr="002A1F1A">
        <w:t>vim</w:t>
      </w:r>
      <w:proofErr w:type="gramEnd"/>
      <w:r w:rsidRPr="002A1F1A">
        <w:t xml:space="preserve"> /</w:t>
      </w:r>
      <w:proofErr w:type="spellStart"/>
      <w:r w:rsidRPr="002A1F1A">
        <w:t>etc</w:t>
      </w:r>
      <w:proofErr w:type="spellEnd"/>
      <w:r w:rsidRPr="002A1F1A">
        <w:t>/</w:t>
      </w:r>
      <w:proofErr w:type="spellStart"/>
      <w:r w:rsidRPr="002A1F1A">
        <w:t>yum.repos.d</w:t>
      </w:r>
      <w:proofErr w:type="spellEnd"/>
      <w:r w:rsidRPr="002A1F1A">
        <w:t>/</w:t>
      </w:r>
      <w:proofErr w:type="spellStart"/>
      <w:r w:rsidRPr="002A1F1A">
        <w:t>cdrom.repo</w:t>
      </w:r>
      <w:proofErr w:type="spellEnd"/>
    </w:p>
    <w:p w:rsidR="002A1F1A" w:rsidRPr="002A1F1A" w:rsidRDefault="002A1F1A" w:rsidP="002A1F1A">
      <w:r w:rsidRPr="002A1F1A">
        <w:t>加入以下内容</w:t>
      </w:r>
    </w:p>
    <w:p w:rsidR="002A1F1A" w:rsidRPr="002A1F1A" w:rsidRDefault="002A1F1A" w:rsidP="002A1F1A">
      <w:r w:rsidRPr="002A1F1A">
        <w:t>[</w:t>
      </w:r>
      <w:proofErr w:type="spellStart"/>
      <w:r w:rsidRPr="002A1F1A">
        <w:t>Cdrom</w:t>
      </w:r>
      <w:proofErr w:type="spellEnd"/>
      <w:r w:rsidRPr="002A1F1A">
        <w:t>]</w:t>
      </w:r>
    </w:p>
    <w:p w:rsidR="002A1F1A" w:rsidRPr="002A1F1A" w:rsidRDefault="002A1F1A" w:rsidP="002A1F1A">
      <w:proofErr w:type="gramStart"/>
      <w:r w:rsidRPr="002A1F1A">
        <w:t>name=</w:t>
      </w:r>
      <w:proofErr w:type="gramEnd"/>
      <w:r w:rsidRPr="002A1F1A">
        <w:t>Red Hat Enterprise Linux $</w:t>
      </w:r>
      <w:proofErr w:type="spellStart"/>
      <w:r w:rsidRPr="002A1F1A">
        <w:t>releasever</w:t>
      </w:r>
      <w:proofErr w:type="spellEnd"/>
      <w:r w:rsidRPr="002A1F1A">
        <w:t xml:space="preserve"> - $</w:t>
      </w:r>
      <w:proofErr w:type="spellStart"/>
      <w:r w:rsidRPr="002A1F1A">
        <w:t>basearch</w:t>
      </w:r>
      <w:proofErr w:type="spellEnd"/>
      <w:r w:rsidRPr="002A1F1A">
        <w:t xml:space="preserve"> - Cluster</w:t>
      </w:r>
    </w:p>
    <w:p w:rsidR="002A1F1A" w:rsidRPr="002A1F1A" w:rsidRDefault="002A1F1A" w:rsidP="002A1F1A">
      <w:proofErr w:type="spellStart"/>
      <w:proofErr w:type="gramStart"/>
      <w:r w:rsidRPr="002A1F1A">
        <w:t>baseurl</w:t>
      </w:r>
      <w:proofErr w:type="spellEnd"/>
      <w:proofErr w:type="gramEnd"/>
      <w:r w:rsidRPr="002A1F1A">
        <w:t xml:space="preserve">= </w:t>
      </w:r>
      <w:hyperlink r:id="rId5" w:history="1">
        <w:r w:rsidRPr="002A1F1A">
          <w:rPr>
            <w:rStyle w:val="a3"/>
          </w:rPr>
          <w:t>file:///media/cdrom</w:t>
        </w:r>
      </w:hyperlink>
    </w:p>
    <w:p w:rsidR="002A1F1A" w:rsidRPr="002A1F1A" w:rsidRDefault="002A1F1A" w:rsidP="002A1F1A">
      <w:proofErr w:type="gramStart"/>
      <w:r w:rsidRPr="002A1F1A">
        <w:t>enabled=</w:t>
      </w:r>
      <w:proofErr w:type="gramEnd"/>
      <w:r w:rsidRPr="002A1F1A">
        <w:t>1</w:t>
      </w:r>
    </w:p>
    <w:p w:rsidR="002A1F1A" w:rsidRPr="002A1F1A" w:rsidRDefault="002A1F1A" w:rsidP="002A1F1A">
      <w:proofErr w:type="spellStart"/>
      <w:proofErr w:type="gramStart"/>
      <w:r w:rsidRPr="002A1F1A">
        <w:t>gpgcheck</w:t>
      </w:r>
      <w:proofErr w:type="spellEnd"/>
      <w:r w:rsidRPr="002A1F1A">
        <w:t>=</w:t>
      </w:r>
      <w:proofErr w:type="gramEnd"/>
      <w:r w:rsidRPr="002A1F1A">
        <w:t>1</w:t>
      </w:r>
    </w:p>
    <w:p w:rsidR="002A1F1A" w:rsidRPr="002A1F1A" w:rsidRDefault="002A1F1A" w:rsidP="002A1F1A">
      <w:proofErr w:type="spellStart"/>
      <w:proofErr w:type="gramStart"/>
      <w:r w:rsidRPr="002A1F1A">
        <w:t>gpgkey</w:t>
      </w:r>
      <w:proofErr w:type="spellEnd"/>
      <w:proofErr w:type="gramEnd"/>
      <w:r w:rsidRPr="002A1F1A">
        <w:t>=</w:t>
      </w:r>
      <w:hyperlink r:id="rId6" w:history="1">
        <w:r w:rsidRPr="002A1F1A">
          <w:rPr>
            <w:rStyle w:val="a3"/>
          </w:rPr>
          <w:t>file:///etc/pki/rpm-gpg/RPM-GPG-KEY-redhat-release</w:t>
        </w:r>
      </w:hyperlink>
    </w:p>
    <w:p w:rsidR="002A1F1A" w:rsidRPr="002A1F1A" w:rsidRDefault="002A1F1A" w:rsidP="002A1F1A">
      <w:r w:rsidRPr="002A1F1A">
        <w:t>4</w:t>
      </w:r>
      <w:r w:rsidRPr="002A1F1A">
        <w:t>、</w:t>
      </w:r>
      <w:r w:rsidRPr="002A1F1A">
        <w:t xml:space="preserve">  </w:t>
      </w:r>
      <w:r w:rsidRPr="002A1F1A">
        <w:t>清理</w:t>
      </w:r>
      <w:r w:rsidRPr="002A1F1A">
        <w:t>yum</w:t>
      </w:r>
      <w:r w:rsidRPr="002A1F1A">
        <w:t>缓存</w:t>
      </w:r>
    </w:p>
    <w:p w:rsidR="002A1F1A" w:rsidRPr="002A1F1A" w:rsidRDefault="002A1F1A" w:rsidP="002A1F1A">
      <w:r w:rsidRPr="002A1F1A">
        <w:t xml:space="preserve">[root@rhel6 ~]# </w:t>
      </w:r>
      <w:proofErr w:type="gramStart"/>
      <w:r w:rsidRPr="002A1F1A">
        <w:t>yum</w:t>
      </w:r>
      <w:proofErr w:type="gramEnd"/>
      <w:r w:rsidRPr="002A1F1A">
        <w:t xml:space="preserve"> clean all</w:t>
      </w:r>
    </w:p>
    <w:p w:rsidR="002A1F1A" w:rsidRPr="002A1F1A" w:rsidRDefault="002A1F1A" w:rsidP="002A1F1A">
      <w:r w:rsidRPr="002A1F1A">
        <w:t>Loaded plugins: product-id, refresh-</w:t>
      </w:r>
      <w:proofErr w:type="spellStart"/>
      <w:r w:rsidRPr="002A1F1A">
        <w:t>packagekit</w:t>
      </w:r>
      <w:proofErr w:type="spellEnd"/>
      <w:r w:rsidRPr="002A1F1A">
        <w:t>, security, subscription-manager</w:t>
      </w:r>
    </w:p>
    <w:p w:rsidR="002A1F1A" w:rsidRPr="002A1F1A" w:rsidRDefault="002A1F1A" w:rsidP="002A1F1A">
      <w:r w:rsidRPr="002A1F1A">
        <w:t>This system is not registered to Red Hat Subscription Management. You can use subscription-manager to register.</w:t>
      </w:r>
    </w:p>
    <w:p w:rsidR="002A1F1A" w:rsidRPr="002A1F1A" w:rsidRDefault="002A1F1A" w:rsidP="002A1F1A">
      <w:r w:rsidRPr="002A1F1A">
        <w:t xml:space="preserve">Cleaning repos: </w:t>
      </w:r>
      <w:proofErr w:type="spellStart"/>
      <w:r w:rsidRPr="002A1F1A">
        <w:t>Cdrom</w:t>
      </w:r>
      <w:proofErr w:type="spellEnd"/>
    </w:p>
    <w:p w:rsidR="002A1F1A" w:rsidRPr="002A1F1A" w:rsidRDefault="002A1F1A" w:rsidP="002A1F1A">
      <w:r w:rsidRPr="002A1F1A">
        <w:t>Cleaning up Everything</w:t>
      </w:r>
    </w:p>
    <w:p w:rsidR="002A1F1A" w:rsidRPr="002A1F1A" w:rsidRDefault="002A1F1A" w:rsidP="002A1F1A">
      <w:r w:rsidRPr="002A1F1A">
        <w:t>步骤三：安装</w:t>
      </w:r>
      <w:proofErr w:type="spellStart"/>
      <w:r w:rsidRPr="002A1F1A">
        <w:t>OpenStack</w:t>
      </w:r>
      <w:proofErr w:type="spellEnd"/>
      <w:r w:rsidRPr="002A1F1A">
        <w:t xml:space="preserve"> nova-compute</w:t>
      </w:r>
      <w:r w:rsidRPr="002A1F1A">
        <w:t>组件</w:t>
      </w:r>
    </w:p>
    <w:p w:rsidR="002A1F1A" w:rsidRPr="002A1F1A" w:rsidRDefault="002A1F1A" w:rsidP="002A1F1A">
      <w:proofErr w:type="spellStart"/>
      <w:r w:rsidRPr="002A1F1A">
        <w:t>OpenStack</w:t>
      </w:r>
      <w:proofErr w:type="spellEnd"/>
      <w:r w:rsidRPr="002A1F1A">
        <w:t>是一种开源的</w:t>
      </w:r>
      <w:proofErr w:type="gramStart"/>
      <w:r w:rsidRPr="002A1F1A">
        <w:t>云计算</w:t>
      </w:r>
      <w:proofErr w:type="gramEnd"/>
      <w:r w:rsidRPr="002A1F1A">
        <w:t>解决方案，它是由许多项目组成的，</w:t>
      </w:r>
      <w:proofErr w:type="gramStart"/>
      <w:r w:rsidRPr="002A1F1A">
        <w:t>云计算</w:t>
      </w:r>
      <w:proofErr w:type="gramEnd"/>
      <w:r w:rsidRPr="002A1F1A">
        <w:t>资源管理平台目前使用的是</w:t>
      </w:r>
      <w:proofErr w:type="spellStart"/>
      <w:r w:rsidRPr="002A1F1A">
        <w:t>OpenStack</w:t>
      </w:r>
      <w:proofErr w:type="spellEnd"/>
      <w:r w:rsidRPr="002A1F1A">
        <w:t xml:space="preserve"> E</w:t>
      </w:r>
      <w:r w:rsidRPr="002A1F1A">
        <w:t>版本，</w:t>
      </w:r>
      <w:r w:rsidRPr="002A1F1A">
        <w:t>E</w:t>
      </w:r>
      <w:r w:rsidRPr="002A1F1A">
        <w:t>版本包括的项目有</w:t>
      </w:r>
      <w:r w:rsidRPr="002A1F1A">
        <w:t>Nova</w:t>
      </w:r>
      <w:r w:rsidRPr="002A1F1A">
        <w:t>、</w:t>
      </w:r>
      <w:r w:rsidRPr="002A1F1A">
        <w:t>Keystone</w:t>
      </w:r>
      <w:r w:rsidRPr="002A1F1A">
        <w:t>、</w:t>
      </w:r>
      <w:r w:rsidRPr="002A1F1A">
        <w:t>Glance</w:t>
      </w:r>
      <w:r w:rsidRPr="002A1F1A">
        <w:t>、</w:t>
      </w:r>
      <w:r w:rsidRPr="002A1F1A">
        <w:t>Swift</w:t>
      </w:r>
      <w:r w:rsidRPr="002A1F1A">
        <w:t>。存储方面</w:t>
      </w:r>
      <w:proofErr w:type="gramStart"/>
      <w:r w:rsidRPr="002A1F1A">
        <w:t>云计算</w:t>
      </w:r>
      <w:proofErr w:type="gramEnd"/>
      <w:r w:rsidRPr="002A1F1A">
        <w:t>资源管理平台没有使用</w:t>
      </w:r>
      <w:r w:rsidRPr="002A1F1A">
        <w:t>E</w:t>
      </w:r>
      <w:r w:rsidRPr="002A1F1A">
        <w:t>版本的</w:t>
      </w:r>
      <w:r w:rsidRPr="002A1F1A">
        <w:t>Swift</w:t>
      </w:r>
      <w:r w:rsidRPr="002A1F1A">
        <w:t>，而加入的</w:t>
      </w:r>
      <w:r w:rsidRPr="002A1F1A">
        <w:t xml:space="preserve"> </w:t>
      </w:r>
      <w:proofErr w:type="spellStart"/>
      <w:r w:rsidRPr="002A1F1A">
        <w:t>OpenStack</w:t>
      </w:r>
      <w:proofErr w:type="spellEnd"/>
      <w:r w:rsidRPr="002A1F1A">
        <w:t xml:space="preserve"> F</w:t>
      </w:r>
      <w:r w:rsidRPr="002A1F1A">
        <w:t>版本的</w:t>
      </w:r>
      <w:r w:rsidRPr="002A1F1A">
        <w:t>Cinder</w:t>
      </w:r>
      <w:r w:rsidRPr="002A1F1A">
        <w:t>，针对银联的存储型号，针对性地开发了</w:t>
      </w:r>
      <w:r w:rsidRPr="002A1F1A">
        <w:t>HDS NAS</w:t>
      </w:r>
      <w:r w:rsidRPr="002A1F1A">
        <w:t>的</w:t>
      </w:r>
      <w:r w:rsidRPr="002A1F1A">
        <w:t xml:space="preserve">Cinder </w:t>
      </w:r>
      <w:r w:rsidRPr="002A1F1A">
        <w:t>驱动，使得</w:t>
      </w:r>
      <w:r w:rsidRPr="002A1F1A">
        <w:t>Cinder</w:t>
      </w:r>
      <w:r w:rsidRPr="002A1F1A">
        <w:t>有效地管理</w:t>
      </w:r>
      <w:r w:rsidRPr="002A1F1A">
        <w:t>NAS</w:t>
      </w:r>
      <w:r w:rsidRPr="002A1F1A">
        <w:t>存储。在本次预研中将</w:t>
      </w:r>
      <w:r w:rsidRPr="002A1F1A">
        <w:t>SUSE</w:t>
      </w:r>
      <w:r w:rsidRPr="002A1F1A">
        <w:t>系统作为管理节点，将</w:t>
      </w:r>
      <w:proofErr w:type="spellStart"/>
      <w:r w:rsidRPr="002A1F1A">
        <w:t>RedHat</w:t>
      </w:r>
      <w:proofErr w:type="spellEnd"/>
      <w:r w:rsidRPr="002A1F1A">
        <w:t>系统安装</w:t>
      </w:r>
      <w:r w:rsidRPr="002A1F1A">
        <w:t>nova-compute</w:t>
      </w:r>
      <w:r w:rsidRPr="002A1F1A">
        <w:t>组件作为计算节</w:t>
      </w:r>
      <w:r w:rsidRPr="002A1F1A">
        <w:t xml:space="preserve"> </w:t>
      </w:r>
      <w:r w:rsidRPr="002A1F1A">
        <w:t>点接入</w:t>
      </w:r>
      <w:r w:rsidRPr="002A1F1A">
        <w:t>SUSE</w:t>
      </w:r>
      <w:r w:rsidRPr="002A1F1A">
        <w:t>的管理节点。</w:t>
      </w:r>
    </w:p>
    <w:p w:rsidR="002A1F1A" w:rsidRPr="002A1F1A" w:rsidRDefault="002A1F1A" w:rsidP="002A1F1A">
      <w:proofErr w:type="spellStart"/>
      <w:r w:rsidRPr="002A1F1A">
        <w:t>OpenStack</w:t>
      </w:r>
      <w:proofErr w:type="spellEnd"/>
      <w:r w:rsidRPr="002A1F1A">
        <w:t>最重要的一个项目是</w:t>
      </w:r>
      <w:r w:rsidRPr="002A1F1A">
        <w:t>Nova</w:t>
      </w:r>
      <w:r w:rsidRPr="002A1F1A">
        <w:t>：</w:t>
      </w:r>
    </w:p>
    <w:p w:rsidR="002A1F1A" w:rsidRPr="002A1F1A" w:rsidRDefault="002A1F1A" w:rsidP="002A1F1A">
      <w:r w:rsidRPr="002A1F1A">
        <w:lastRenderedPageBreak/>
        <w:t>nova-</w:t>
      </w:r>
      <w:proofErr w:type="spellStart"/>
      <w:r w:rsidRPr="002A1F1A">
        <w:t>api</w:t>
      </w:r>
      <w:proofErr w:type="spellEnd"/>
      <w:r w:rsidRPr="002A1F1A">
        <w:t>是</w:t>
      </w:r>
      <w:r w:rsidRPr="002A1F1A">
        <w:t>Nova</w:t>
      </w:r>
      <w:r w:rsidRPr="002A1F1A">
        <w:t>的中心。它为所有外部调用提供服务，除了提供</w:t>
      </w:r>
      <w:proofErr w:type="spellStart"/>
      <w:r w:rsidRPr="002A1F1A">
        <w:t>OpenStack</w:t>
      </w:r>
      <w:proofErr w:type="spellEnd"/>
      <w:r w:rsidRPr="002A1F1A">
        <w:t>本身的</w:t>
      </w:r>
      <w:r w:rsidRPr="002A1F1A">
        <w:t>API</w:t>
      </w:r>
      <w:r w:rsidRPr="002A1F1A">
        <w:t>规范外，他还提供了兼容</w:t>
      </w:r>
      <w:r w:rsidRPr="002A1F1A">
        <w:t>EC2</w:t>
      </w:r>
      <w:r w:rsidRPr="002A1F1A">
        <w:t>的部分</w:t>
      </w:r>
      <w:r w:rsidRPr="002A1F1A">
        <w:t>API</w:t>
      </w:r>
      <w:r w:rsidRPr="002A1F1A">
        <w:t>，所以也可以用</w:t>
      </w:r>
      <w:r w:rsidRPr="002A1F1A">
        <w:t>EC2</w:t>
      </w:r>
      <w:r w:rsidRPr="002A1F1A">
        <w:t>的管理工具对</w:t>
      </w:r>
      <w:r w:rsidRPr="002A1F1A">
        <w:t>nova</w:t>
      </w:r>
      <w:r w:rsidRPr="002A1F1A">
        <w:t>进行日常管理。在本系统中使用开源的</w:t>
      </w:r>
      <w:proofErr w:type="spellStart"/>
      <w:r w:rsidRPr="002A1F1A">
        <w:t>Jclouds</w:t>
      </w:r>
      <w:proofErr w:type="spellEnd"/>
      <w:r w:rsidRPr="002A1F1A">
        <w:t>进行对</w:t>
      </w:r>
      <w:r w:rsidRPr="002A1F1A">
        <w:t>nova-</w:t>
      </w:r>
      <w:proofErr w:type="spellStart"/>
      <w:r w:rsidRPr="002A1F1A">
        <w:t>api</w:t>
      </w:r>
      <w:proofErr w:type="spellEnd"/>
      <w:r w:rsidRPr="002A1F1A">
        <w:t>的调用。</w:t>
      </w:r>
    </w:p>
    <w:p w:rsidR="002A1F1A" w:rsidRPr="002A1F1A" w:rsidRDefault="002A1F1A" w:rsidP="002A1F1A">
      <w:r w:rsidRPr="002A1F1A">
        <w:t>nova-compute</w:t>
      </w:r>
      <w:r w:rsidRPr="002A1F1A">
        <w:t>负责对虚拟机实例进行创建、终止、迁移、</w:t>
      </w:r>
      <w:r w:rsidRPr="002A1F1A">
        <w:t>Resize</w:t>
      </w:r>
      <w:r w:rsidRPr="002A1F1A">
        <w:t>的操作。工作原理可以简单描述为：从队列中接收请求，通过相关的系统命令执行他们，再更新数据库的状态。</w:t>
      </w:r>
    </w:p>
    <w:p w:rsidR="002A1F1A" w:rsidRPr="002A1F1A" w:rsidRDefault="002A1F1A" w:rsidP="002A1F1A">
      <w:r w:rsidRPr="002A1F1A">
        <w:t>nova-volume</w:t>
      </w:r>
      <w:r w:rsidRPr="002A1F1A">
        <w:t>管理映射到虚拟机实例的卷的创建、附加和取消</w:t>
      </w:r>
    </w:p>
    <w:p w:rsidR="002A1F1A" w:rsidRPr="002A1F1A" w:rsidRDefault="002A1F1A" w:rsidP="002A1F1A">
      <w:r w:rsidRPr="002A1F1A">
        <w:t>nova-network</w:t>
      </w:r>
      <w:r w:rsidRPr="002A1F1A">
        <w:t>从队列中接收网络任务，然后执行任务控制虚拟机的网络，比如创建桥接网络或改变</w:t>
      </w:r>
      <w:proofErr w:type="spellStart"/>
      <w:r w:rsidRPr="002A1F1A">
        <w:t>iptables</w:t>
      </w:r>
      <w:proofErr w:type="spellEnd"/>
      <w:r w:rsidRPr="002A1F1A">
        <w:t>的规则。</w:t>
      </w:r>
    </w:p>
    <w:p w:rsidR="002A1F1A" w:rsidRPr="002A1F1A" w:rsidRDefault="002A1F1A" w:rsidP="002A1F1A">
      <w:r w:rsidRPr="002A1F1A">
        <w:t xml:space="preserve">nova-scheduler </w:t>
      </w:r>
      <w:r w:rsidRPr="002A1F1A">
        <w:t>提供调度，来决定在哪</w:t>
      </w:r>
      <w:proofErr w:type="gramStart"/>
      <w:r w:rsidRPr="002A1F1A">
        <w:t>台资源</w:t>
      </w:r>
      <w:proofErr w:type="gramEnd"/>
      <w:r w:rsidRPr="002A1F1A">
        <w:t>空闲的机器上启动新的虚拟机实例</w:t>
      </w:r>
    </w:p>
    <w:p w:rsidR="002A1F1A" w:rsidRPr="002A1F1A" w:rsidRDefault="002A1F1A" w:rsidP="002A1F1A">
      <w:r w:rsidRPr="002A1F1A">
        <w:t>Queue</w:t>
      </w:r>
      <w:r w:rsidRPr="002A1F1A">
        <w:t>为守护进程传递消息。只要支持</w:t>
      </w:r>
      <w:r w:rsidRPr="002A1F1A">
        <w:t>AMQP</w:t>
      </w:r>
      <w:r w:rsidRPr="002A1F1A">
        <w:t>协议的任何</w:t>
      </w:r>
      <w:r w:rsidRPr="002A1F1A">
        <w:t>Message Queue Sever</w:t>
      </w:r>
      <w:r w:rsidRPr="002A1F1A">
        <w:t>都可以，当前官方推荐用</w:t>
      </w:r>
      <w:proofErr w:type="spellStart"/>
      <w:r w:rsidRPr="002A1F1A">
        <w:t>RabbitMQ</w:t>
      </w:r>
      <w:proofErr w:type="spellEnd"/>
      <w:r w:rsidRPr="002A1F1A">
        <w:t>。</w:t>
      </w:r>
    </w:p>
    <w:p w:rsidR="002A1F1A" w:rsidRPr="002A1F1A" w:rsidRDefault="002A1F1A" w:rsidP="002A1F1A">
      <w:r w:rsidRPr="002A1F1A">
        <w:t>SQL database</w:t>
      </w:r>
      <w:r w:rsidRPr="002A1F1A">
        <w:t>存储</w:t>
      </w:r>
      <w:proofErr w:type="gramStart"/>
      <w:r w:rsidRPr="002A1F1A">
        <w:t>云基础</w:t>
      </w:r>
      <w:proofErr w:type="gramEnd"/>
      <w:r w:rsidRPr="002A1F1A">
        <w:t>架构中的各种数据。包括了虚拟机实例数据，网络数据等。</w:t>
      </w:r>
    </w:p>
    <w:p w:rsidR="002A1F1A" w:rsidRPr="002A1F1A" w:rsidRDefault="002A1F1A" w:rsidP="002A1F1A">
      <w:r w:rsidRPr="002A1F1A">
        <w:t>user dashboard</w:t>
      </w:r>
      <w:r w:rsidRPr="002A1F1A">
        <w:t>是一个可选的项目。它提供了一个</w:t>
      </w:r>
      <w:r w:rsidRPr="002A1F1A">
        <w:t>web</w:t>
      </w:r>
      <w:r w:rsidRPr="002A1F1A">
        <w:t>界面来给普通用户或者管理者来管理、配置他们的计算资源。</w:t>
      </w:r>
    </w:p>
    <w:p w:rsidR="002A1F1A" w:rsidRPr="002A1F1A" w:rsidRDefault="002A1F1A" w:rsidP="002A1F1A">
      <w:proofErr w:type="spellStart"/>
      <w:r w:rsidRPr="002A1F1A">
        <w:t>OpenStack</w:t>
      </w:r>
      <w:proofErr w:type="spellEnd"/>
      <w:r w:rsidRPr="002A1F1A">
        <w:t>的另外三大项目分别是</w:t>
      </w:r>
      <w:r w:rsidRPr="002A1F1A">
        <w:t>Keystone</w:t>
      </w:r>
      <w:r w:rsidRPr="002A1F1A">
        <w:t>、</w:t>
      </w:r>
      <w:r w:rsidRPr="002A1F1A">
        <w:t>Glance</w:t>
      </w:r>
      <w:r w:rsidRPr="002A1F1A">
        <w:t>、</w:t>
      </w:r>
      <w:r w:rsidRPr="002A1F1A">
        <w:t>Swift</w:t>
      </w:r>
      <w:r w:rsidRPr="002A1F1A">
        <w:t>。</w:t>
      </w:r>
    </w:p>
    <w:p w:rsidR="002A1F1A" w:rsidRPr="002A1F1A" w:rsidRDefault="002A1F1A" w:rsidP="002A1F1A">
      <w:r w:rsidRPr="002A1F1A">
        <w:t>Keystone</w:t>
      </w:r>
      <w:r w:rsidRPr="002A1F1A">
        <w:t>是提供身份认证和授权的组件。任何系统，身份认证和授权，其实都比较复杂。尤其</w:t>
      </w:r>
      <w:proofErr w:type="spellStart"/>
      <w:r w:rsidRPr="002A1F1A">
        <w:t>Openstack</w:t>
      </w:r>
      <w:proofErr w:type="spellEnd"/>
      <w:r w:rsidRPr="002A1F1A">
        <w:t xml:space="preserve"> </w:t>
      </w:r>
      <w:r w:rsidRPr="002A1F1A">
        <w:t>那么庞大的项目，每个组件都需要使用统一认证和授权。</w:t>
      </w:r>
    </w:p>
    <w:p w:rsidR="002A1F1A" w:rsidRPr="002A1F1A" w:rsidRDefault="002A1F1A" w:rsidP="002A1F1A">
      <w:r w:rsidRPr="002A1F1A">
        <w:t>Glance</w:t>
      </w:r>
      <w:r w:rsidRPr="002A1F1A">
        <w:t>是镜像管理。目前</w:t>
      </w:r>
      <w:r w:rsidRPr="002A1F1A">
        <w:t>Glance</w:t>
      </w:r>
      <w:r w:rsidRPr="002A1F1A">
        <w:t>的镜像存储，支持本地存储，</w:t>
      </w:r>
      <w:r w:rsidRPr="002A1F1A">
        <w:t>NFS</w:t>
      </w:r>
      <w:r w:rsidRPr="002A1F1A">
        <w:t>，</w:t>
      </w:r>
      <w:r w:rsidRPr="002A1F1A">
        <w:t>swift</w:t>
      </w:r>
      <w:r w:rsidRPr="002A1F1A">
        <w:t>，</w:t>
      </w:r>
      <w:r w:rsidRPr="002A1F1A">
        <w:t>sheepdog</w:t>
      </w:r>
      <w:r w:rsidRPr="002A1F1A">
        <w:t>和</w:t>
      </w:r>
      <w:proofErr w:type="spellStart"/>
      <w:r w:rsidRPr="002A1F1A">
        <w:t>Ceph</w:t>
      </w:r>
      <w:proofErr w:type="spellEnd"/>
      <w:r w:rsidRPr="002A1F1A">
        <w:t>，基本是够用了。</w:t>
      </w:r>
    </w:p>
    <w:p w:rsidR="002A1F1A" w:rsidRPr="002A1F1A" w:rsidRDefault="002A1F1A" w:rsidP="002A1F1A">
      <w:r w:rsidRPr="002A1F1A">
        <w:t>Swift</w:t>
      </w:r>
      <w:r w:rsidRPr="002A1F1A">
        <w:t>是对象存储的组件。对于大部分用户来说，</w:t>
      </w:r>
      <w:r w:rsidRPr="002A1F1A">
        <w:t>swift</w:t>
      </w:r>
      <w:r w:rsidRPr="002A1F1A">
        <w:t>不是必须的。只有存储数量到一定级别，而且是非结构化数据才有这样的需求。很多人都问一个相同的问题：是否可以把虚拟机的存储放在</w:t>
      </w:r>
      <w:r w:rsidRPr="002A1F1A">
        <w:t>swift</w:t>
      </w:r>
      <w:r w:rsidRPr="002A1F1A">
        <w:t>上。简单回答：不行。</w:t>
      </w:r>
    </w:p>
    <w:p w:rsidR="002A1F1A" w:rsidRPr="002A1F1A" w:rsidRDefault="002A1F1A" w:rsidP="002A1F1A">
      <w:r w:rsidRPr="002A1F1A">
        <w:t>1</w:t>
      </w:r>
      <w:r w:rsidRPr="002A1F1A">
        <w:t>、安装</w:t>
      </w:r>
      <w:r w:rsidRPr="002A1F1A">
        <w:t>git</w:t>
      </w:r>
      <w:r w:rsidRPr="002A1F1A">
        <w:t>工具</w:t>
      </w:r>
    </w:p>
    <w:p w:rsidR="002A1F1A" w:rsidRPr="002A1F1A" w:rsidRDefault="002A1F1A" w:rsidP="002A1F1A">
      <w:r w:rsidRPr="002A1F1A">
        <w:t xml:space="preserve">[root@rhel6 ~]# </w:t>
      </w:r>
      <w:proofErr w:type="gramStart"/>
      <w:r w:rsidRPr="002A1F1A">
        <w:t>yum</w:t>
      </w:r>
      <w:proofErr w:type="gramEnd"/>
      <w:r w:rsidRPr="002A1F1A">
        <w:t xml:space="preserve"> search git</w:t>
      </w:r>
    </w:p>
    <w:p w:rsidR="002A1F1A" w:rsidRPr="002A1F1A" w:rsidRDefault="002A1F1A" w:rsidP="002A1F1A">
      <w:r w:rsidRPr="002A1F1A">
        <w:t xml:space="preserve">[root@rhel6 ~]# </w:t>
      </w:r>
      <w:proofErr w:type="gramStart"/>
      <w:r w:rsidRPr="002A1F1A">
        <w:t>yum</w:t>
      </w:r>
      <w:proofErr w:type="gramEnd"/>
      <w:r w:rsidRPr="002A1F1A">
        <w:t xml:space="preserve"> install git</w:t>
      </w:r>
    </w:p>
    <w:p w:rsidR="002A1F1A" w:rsidRPr="002A1F1A" w:rsidRDefault="002A1F1A" w:rsidP="002A1F1A">
      <w:r w:rsidRPr="002A1F1A">
        <w:t>Git</w:t>
      </w:r>
      <w:r w:rsidRPr="002A1F1A">
        <w:t>下载</w:t>
      </w:r>
      <w:r w:rsidRPr="002A1F1A">
        <w:t>nova</w:t>
      </w:r>
      <w:r w:rsidRPr="002A1F1A">
        <w:t>源码</w:t>
      </w:r>
    </w:p>
    <w:p w:rsidR="002A1F1A" w:rsidRPr="002A1F1A" w:rsidRDefault="002A1F1A" w:rsidP="002A1F1A">
      <w:hyperlink r:id="rId7" w:history="1">
        <w:r w:rsidRPr="002A1F1A">
          <w:rPr>
            <w:rStyle w:val="a3"/>
          </w:rPr>
          <w:t>https://github.com/openstack/nova.git</w:t>
        </w:r>
      </w:hyperlink>
    </w:p>
    <w:p w:rsidR="002A1F1A" w:rsidRPr="002A1F1A" w:rsidRDefault="002A1F1A" w:rsidP="002A1F1A">
      <w:r w:rsidRPr="002A1F1A">
        <w:t>2</w:t>
      </w:r>
      <w:r w:rsidRPr="002A1F1A">
        <w:t>、使用</w:t>
      </w:r>
      <w:r w:rsidRPr="002A1F1A">
        <w:t>git</w:t>
      </w:r>
      <w:r w:rsidRPr="002A1F1A">
        <w:t>下载</w:t>
      </w:r>
      <w:proofErr w:type="spellStart"/>
      <w:r w:rsidRPr="002A1F1A">
        <w:t>OpenStack</w:t>
      </w:r>
      <w:proofErr w:type="spellEnd"/>
      <w:r w:rsidRPr="002A1F1A">
        <w:t>代码</w:t>
      </w:r>
    </w:p>
    <w:p w:rsidR="002A1F1A" w:rsidRPr="002A1F1A" w:rsidRDefault="002A1F1A" w:rsidP="002A1F1A">
      <w:r w:rsidRPr="002A1F1A">
        <w:t xml:space="preserve">[root@rhel6 ~]# </w:t>
      </w:r>
      <w:proofErr w:type="spellStart"/>
      <w:proofErr w:type="gramStart"/>
      <w:r w:rsidRPr="002A1F1A">
        <w:t>mkdir</w:t>
      </w:r>
      <w:proofErr w:type="spellEnd"/>
      <w:proofErr w:type="gramEnd"/>
      <w:r w:rsidRPr="002A1F1A">
        <w:t xml:space="preserve"> </w:t>
      </w:r>
      <w:proofErr w:type="spellStart"/>
      <w:r w:rsidRPr="002A1F1A">
        <w:t>openstack</w:t>
      </w:r>
      <w:proofErr w:type="spellEnd"/>
    </w:p>
    <w:p w:rsidR="002A1F1A" w:rsidRPr="002A1F1A" w:rsidRDefault="002A1F1A" w:rsidP="002A1F1A">
      <w:r w:rsidRPr="002A1F1A">
        <w:t xml:space="preserve">[root@rhel6 ~]# </w:t>
      </w:r>
      <w:proofErr w:type="gramStart"/>
      <w:r w:rsidRPr="002A1F1A">
        <w:t>cd</w:t>
      </w:r>
      <w:proofErr w:type="gramEnd"/>
      <w:r w:rsidRPr="002A1F1A">
        <w:t xml:space="preserve"> </w:t>
      </w:r>
      <w:proofErr w:type="spellStart"/>
      <w:r w:rsidRPr="002A1F1A">
        <w:t>openstack</w:t>
      </w:r>
      <w:proofErr w:type="spellEnd"/>
      <w:r w:rsidRPr="002A1F1A">
        <w:t>/</w:t>
      </w:r>
    </w:p>
    <w:p w:rsidR="002A1F1A" w:rsidRPr="002A1F1A" w:rsidRDefault="002A1F1A" w:rsidP="002A1F1A">
      <w:r w:rsidRPr="002A1F1A">
        <w:t xml:space="preserve">[root@rhel6 </w:t>
      </w:r>
      <w:proofErr w:type="spellStart"/>
      <w:r w:rsidRPr="002A1F1A">
        <w:t>openstack</w:t>
      </w:r>
      <w:proofErr w:type="spellEnd"/>
      <w:r w:rsidRPr="002A1F1A">
        <w:t xml:space="preserve">]# </w:t>
      </w:r>
      <w:proofErr w:type="gramStart"/>
      <w:r w:rsidRPr="002A1F1A">
        <w:t>git</w:t>
      </w:r>
      <w:proofErr w:type="gramEnd"/>
      <w:r w:rsidRPr="002A1F1A">
        <w:t xml:space="preserve"> clone </w:t>
      </w:r>
      <w:hyperlink r:id="rId8" w:history="1">
        <w:r w:rsidRPr="002A1F1A">
          <w:rPr>
            <w:rStyle w:val="a3"/>
          </w:rPr>
          <w:t>https://github.com/openstack/nova.git</w:t>
        </w:r>
      </w:hyperlink>
    </w:p>
    <w:p w:rsidR="002A1F1A" w:rsidRPr="002A1F1A" w:rsidRDefault="002A1F1A" w:rsidP="002A1F1A">
      <w:r w:rsidRPr="002A1F1A">
        <w:t>3</w:t>
      </w:r>
      <w:r w:rsidRPr="002A1F1A">
        <w:t>、安装</w:t>
      </w:r>
      <w:proofErr w:type="spellStart"/>
      <w:r w:rsidRPr="002A1F1A">
        <w:t>OpenStack</w:t>
      </w:r>
      <w:proofErr w:type="spellEnd"/>
      <w:r w:rsidRPr="002A1F1A">
        <w:t xml:space="preserve"> nova</w:t>
      </w:r>
      <w:r w:rsidRPr="002A1F1A">
        <w:t>组件</w:t>
      </w:r>
    </w:p>
    <w:p w:rsidR="002A1F1A" w:rsidRPr="002A1F1A" w:rsidRDefault="002A1F1A" w:rsidP="002A1F1A">
      <w:r w:rsidRPr="002A1F1A">
        <w:t>RHEL6.4</w:t>
      </w:r>
      <w:r w:rsidRPr="002A1F1A">
        <w:t>默认已经安装</w:t>
      </w:r>
      <w:r w:rsidRPr="002A1F1A">
        <w:t>Python</w:t>
      </w:r>
      <w:r w:rsidRPr="002A1F1A">
        <w:t>，</w:t>
      </w:r>
      <w:r w:rsidRPr="002A1F1A">
        <w:t>Python</w:t>
      </w:r>
      <w:r w:rsidRPr="002A1F1A">
        <w:t>版本为</w:t>
      </w:r>
      <w:r w:rsidRPr="002A1F1A">
        <w:t>2.6.6</w:t>
      </w:r>
    </w:p>
    <w:p w:rsidR="002A1F1A" w:rsidRPr="002A1F1A" w:rsidRDefault="002A1F1A" w:rsidP="002A1F1A">
      <w:r w:rsidRPr="002A1F1A">
        <w:t xml:space="preserve">[root@rhel6 </w:t>
      </w:r>
      <w:proofErr w:type="spellStart"/>
      <w:r w:rsidRPr="002A1F1A">
        <w:t>openstack</w:t>
      </w:r>
      <w:proofErr w:type="spellEnd"/>
      <w:r w:rsidRPr="002A1F1A">
        <w:t xml:space="preserve">]# </w:t>
      </w:r>
      <w:proofErr w:type="gramStart"/>
      <w:r w:rsidRPr="002A1F1A">
        <w:t>cd</w:t>
      </w:r>
      <w:proofErr w:type="gramEnd"/>
      <w:r w:rsidRPr="002A1F1A">
        <w:t xml:space="preserve"> nova/</w:t>
      </w:r>
    </w:p>
    <w:p w:rsidR="002A1F1A" w:rsidRPr="002A1F1A" w:rsidRDefault="002A1F1A" w:rsidP="002A1F1A">
      <w:r w:rsidRPr="002A1F1A">
        <w:t xml:space="preserve">[root@rhel6 nova]# </w:t>
      </w:r>
      <w:proofErr w:type="gramStart"/>
      <w:r w:rsidRPr="002A1F1A">
        <w:t>python</w:t>
      </w:r>
      <w:proofErr w:type="gramEnd"/>
      <w:r w:rsidRPr="002A1F1A">
        <w:t xml:space="preserve"> setup.py install</w:t>
      </w:r>
    </w:p>
    <w:p w:rsidR="002A1F1A" w:rsidRPr="002A1F1A" w:rsidRDefault="002A1F1A" w:rsidP="002A1F1A">
      <w:r w:rsidRPr="002A1F1A">
        <w:t>剩下的就是按照提示查找依赖包，可以通过</w:t>
      </w:r>
      <w:r w:rsidRPr="002A1F1A">
        <w:t xml:space="preserve">yum search xxx </w:t>
      </w:r>
      <w:r w:rsidRPr="002A1F1A">
        <w:t>查找光盘中是否有所需要的依赖包</w:t>
      </w:r>
    </w:p>
    <w:p w:rsidR="002A1F1A" w:rsidRPr="002A1F1A" w:rsidRDefault="002A1F1A" w:rsidP="002A1F1A">
      <w:r w:rsidRPr="002A1F1A">
        <w:t>……</w:t>
      </w:r>
    </w:p>
    <w:p w:rsidR="002A1F1A" w:rsidRPr="002A1F1A" w:rsidRDefault="002A1F1A" w:rsidP="002A1F1A">
      <w:r w:rsidRPr="002A1F1A">
        <w:t>此处省略</w:t>
      </w:r>
      <w:r w:rsidRPr="002A1F1A">
        <w:t>1W</w:t>
      </w:r>
      <w:r w:rsidRPr="002A1F1A">
        <w:t>字</w:t>
      </w:r>
    </w:p>
    <w:p w:rsidR="002A1F1A" w:rsidRPr="002A1F1A" w:rsidRDefault="002A1F1A" w:rsidP="002A1F1A">
      <w:r w:rsidRPr="002A1F1A">
        <w:t>经过耗时又耗力地查找依赖包</w:t>
      </w:r>
      <w:r w:rsidRPr="002A1F1A">
        <w:t>-----</w:t>
      </w:r>
      <w:del w:id="1" w:author="Unknown">
        <w:r w:rsidRPr="002A1F1A">
          <w:delText>安装依赖包</w:delText>
        </w:r>
      </w:del>
      <w:r w:rsidRPr="002A1F1A">
        <w:t>----</w:t>
      </w:r>
      <w:del w:id="2" w:author="Unknown">
        <w:r w:rsidRPr="002A1F1A">
          <w:delText>测试运行</w:delText>
        </w:r>
        <w:r w:rsidRPr="002A1F1A">
          <w:delText>nova-compute</w:delText>
        </w:r>
        <w:r w:rsidRPr="002A1F1A">
          <w:delText>服务</w:delText>
        </w:r>
      </w:del>
      <w:r w:rsidRPr="002A1F1A">
        <w:t>----</w:t>
      </w:r>
      <w:del w:id="3" w:author="Unknown">
        <w:r w:rsidRPr="002A1F1A">
          <w:delText>查找依赖包</w:delText>
        </w:r>
      </w:del>
      <w:r w:rsidRPr="002A1F1A">
        <w:t>-----</w:t>
      </w:r>
      <w:r w:rsidRPr="002A1F1A">
        <w:t>安装依赖包</w:t>
      </w:r>
      <w:r w:rsidRPr="002A1F1A">
        <w:t>…</w:t>
      </w:r>
      <w:r w:rsidRPr="002A1F1A">
        <w:t>终于安装完二十多个依赖包</w:t>
      </w:r>
    </w:p>
    <w:p w:rsidR="002A1F1A" w:rsidRPr="002A1F1A" w:rsidRDefault="002A1F1A" w:rsidP="002A1F1A">
      <w:r w:rsidRPr="002A1F1A">
        <w:t>步骤四：启动</w:t>
      </w:r>
      <w:r w:rsidRPr="002A1F1A">
        <w:t>nova-compute</w:t>
      </w:r>
      <w:r w:rsidRPr="002A1F1A">
        <w:t>服务</w:t>
      </w:r>
    </w:p>
    <w:p w:rsidR="002A1F1A" w:rsidRPr="002A1F1A" w:rsidRDefault="002A1F1A" w:rsidP="002A1F1A">
      <w:r w:rsidRPr="002A1F1A">
        <w:t>手动创建</w:t>
      </w:r>
      <w:r w:rsidRPr="002A1F1A">
        <w:t>nova</w:t>
      </w:r>
      <w:r w:rsidRPr="002A1F1A">
        <w:t>配置文件</w:t>
      </w:r>
      <w:r w:rsidRPr="002A1F1A">
        <w:t>/</w:t>
      </w:r>
      <w:proofErr w:type="spellStart"/>
      <w:r w:rsidRPr="002A1F1A">
        <w:t>etc</w:t>
      </w:r>
      <w:proofErr w:type="spellEnd"/>
      <w:r w:rsidRPr="002A1F1A">
        <w:t>/nova/</w:t>
      </w:r>
      <w:proofErr w:type="spellStart"/>
      <w:r w:rsidRPr="002A1F1A">
        <w:t>nova.conf</w:t>
      </w:r>
      <w:proofErr w:type="spellEnd"/>
      <w:r w:rsidRPr="002A1F1A">
        <w:t>，并使用下列命令启动</w:t>
      </w:r>
      <w:r w:rsidRPr="002A1F1A">
        <w:t>nova-compute</w:t>
      </w:r>
      <w:r w:rsidRPr="002A1F1A">
        <w:t>服务。</w:t>
      </w:r>
    </w:p>
    <w:p w:rsidR="002A1F1A" w:rsidRPr="002A1F1A" w:rsidRDefault="002A1F1A" w:rsidP="002A1F1A">
      <w:r w:rsidRPr="002A1F1A">
        <w:t>/</w:t>
      </w:r>
      <w:proofErr w:type="spellStart"/>
      <w:r w:rsidRPr="002A1F1A">
        <w:t>usr</w:t>
      </w:r>
      <w:proofErr w:type="spellEnd"/>
      <w:r w:rsidRPr="002A1F1A">
        <w:t>/bin/python /</w:t>
      </w:r>
      <w:proofErr w:type="spellStart"/>
      <w:r w:rsidRPr="002A1F1A">
        <w:t>usr</w:t>
      </w:r>
      <w:proofErr w:type="spellEnd"/>
      <w:r w:rsidRPr="002A1F1A">
        <w:t>/bin/nova-compute --</w:t>
      </w:r>
      <w:proofErr w:type="spellStart"/>
      <w:r w:rsidRPr="002A1F1A">
        <w:t>flagfile</w:t>
      </w:r>
      <w:proofErr w:type="spellEnd"/>
      <w:r w:rsidRPr="002A1F1A">
        <w:t>=/</w:t>
      </w:r>
      <w:proofErr w:type="spellStart"/>
      <w:r w:rsidRPr="002A1F1A">
        <w:t>etc</w:t>
      </w:r>
      <w:proofErr w:type="spellEnd"/>
      <w:r w:rsidRPr="002A1F1A">
        <w:t>/nova/</w:t>
      </w:r>
      <w:proofErr w:type="spellStart"/>
      <w:r w:rsidRPr="002A1F1A">
        <w:t>nova.conf</w:t>
      </w:r>
      <w:proofErr w:type="spellEnd"/>
      <w:r w:rsidRPr="002A1F1A">
        <w:t xml:space="preserve"> --</w:t>
      </w:r>
      <w:proofErr w:type="spellStart"/>
      <w:r w:rsidRPr="002A1F1A">
        <w:lastRenderedPageBreak/>
        <w:t>logfile</w:t>
      </w:r>
      <w:proofErr w:type="spellEnd"/>
      <w:r w:rsidRPr="002A1F1A">
        <w:t>=/</w:t>
      </w:r>
      <w:proofErr w:type="spellStart"/>
      <w:r w:rsidRPr="002A1F1A">
        <w:t>var</w:t>
      </w:r>
      <w:proofErr w:type="spellEnd"/>
      <w:r w:rsidRPr="002A1F1A">
        <w:t>/log/nova/compute.log</w:t>
      </w:r>
    </w:p>
    <w:p w:rsidR="002A1F1A" w:rsidRPr="002A1F1A" w:rsidRDefault="002A1F1A" w:rsidP="002A1F1A">
      <w:r w:rsidRPr="002A1F1A">
        <w:rPr>
          <w:b/>
          <w:bCs/>
        </w:rPr>
        <w:t>二、预研</w:t>
      </w:r>
      <w:proofErr w:type="gramStart"/>
      <w:r w:rsidRPr="002A1F1A">
        <w:rPr>
          <w:b/>
          <w:bCs/>
        </w:rPr>
        <w:t>云计算</w:t>
      </w:r>
      <w:proofErr w:type="gramEnd"/>
      <w:r w:rsidRPr="002A1F1A">
        <w:rPr>
          <w:b/>
          <w:bCs/>
        </w:rPr>
        <w:t>资源管理平台</w:t>
      </w:r>
      <w:proofErr w:type="spellStart"/>
      <w:r w:rsidRPr="002A1F1A">
        <w:rPr>
          <w:b/>
          <w:bCs/>
        </w:rPr>
        <w:t>OpenStack</w:t>
      </w:r>
      <w:proofErr w:type="spellEnd"/>
      <w:r w:rsidRPr="002A1F1A">
        <w:rPr>
          <w:b/>
          <w:bCs/>
        </w:rPr>
        <w:t>支持</w:t>
      </w:r>
      <w:proofErr w:type="spellStart"/>
      <w:r w:rsidRPr="002A1F1A">
        <w:rPr>
          <w:b/>
          <w:bCs/>
        </w:rPr>
        <w:t>RedHat</w:t>
      </w:r>
      <w:proofErr w:type="spellEnd"/>
    </w:p>
    <w:p w:rsidR="002A1F1A" w:rsidRPr="002A1F1A" w:rsidRDefault="002A1F1A" w:rsidP="002A1F1A">
      <w:r w:rsidRPr="002A1F1A">
        <w:t>本次预研重在比较</w:t>
      </w:r>
      <w:proofErr w:type="gramStart"/>
      <w:r w:rsidRPr="002A1F1A">
        <w:t>云计算</w:t>
      </w:r>
      <w:proofErr w:type="gramEnd"/>
      <w:r w:rsidRPr="002A1F1A">
        <w:t>资源管理平台</w:t>
      </w:r>
      <w:r w:rsidRPr="002A1F1A">
        <w:t>SUSE</w:t>
      </w:r>
      <w:r w:rsidRPr="002A1F1A">
        <w:t>平台的</w:t>
      </w:r>
      <w:proofErr w:type="spellStart"/>
      <w:r w:rsidRPr="002A1F1A">
        <w:t>OpenStack</w:t>
      </w:r>
      <w:proofErr w:type="spellEnd"/>
      <w:r w:rsidRPr="002A1F1A">
        <w:t>是否支持在</w:t>
      </w:r>
      <w:proofErr w:type="spellStart"/>
      <w:r w:rsidRPr="002A1F1A">
        <w:t>RedHat</w:t>
      </w:r>
      <w:proofErr w:type="spellEnd"/>
      <w:r w:rsidRPr="002A1F1A">
        <w:t>上运行，并且是否支持创建</w:t>
      </w:r>
      <w:proofErr w:type="spellStart"/>
      <w:r w:rsidRPr="002A1F1A">
        <w:t>RedHat</w:t>
      </w:r>
      <w:proofErr w:type="spellEnd"/>
      <w:r w:rsidRPr="002A1F1A">
        <w:t>系统的虚拟机？</w:t>
      </w:r>
    </w:p>
    <w:p w:rsidR="002A1F1A" w:rsidRPr="002A1F1A" w:rsidRDefault="002A1F1A" w:rsidP="002A1F1A">
      <w:r w:rsidRPr="002A1F1A">
        <w:t>初步系统差异比较：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177"/>
        <w:gridCol w:w="1192"/>
      </w:tblGrid>
      <w:tr w:rsidR="002A1F1A" w:rsidRPr="002A1F1A" w:rsidTr="002A1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操作系统</w:t>
            </w:r>
            <w:r w:rsidRPr="002A1F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SUSE11sp2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RHEL6.4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python</w:t>
            </w:r>
            <w:r w:rsidRPr="002A1F1A">
              <w:t>版本</w:t>
            </w:r>
            <w:r w:rsidRPr="002A1F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python-2.6.0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python-2.6.6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虚拟化技术</w:t>
            </w:r>
            <w:r w:rsidRPr="002A1F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XEN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KVM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安装</w:t>
            </w:r>
            <w:proofErr w:type="gramStart"/>
            <w:r w:rsidRPr="002A1F1A">
              <w:t>包类型</w:t>
            </w:r>
            <w:proofErr w:type="gramEnd"/>
            <w:r w:rsidRPr="002A1F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Rpm</w:t>
            </w:r>
            <w:r w:rsidRPr="002A1F1A">
              <w:t>包</w:t>
            </w:r>
            <w:r w:rsidRPr="002A1F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Rpm</w:t>
            </w:r>
            <w:r w:rsidRPr="002A1F1A">
              <w:t>包</w:t>
            </w:r>
            <w:r w:rsidRPr="002A1F1A">
              <w:t xml:space="preserve"> </w:t>
            </w:r>
          </w:p>
        </w:tc>
      </w:tr>
    </w:tbl>
    <w:p w:rsidR="002A1F1A" w:rsidRPr="002A1F1A" w:rsidRDefault="002A1F1A" w:rsidP="002A1F1A"/>
    <w:p w:rsidR="002A1F1A" w:rsidRPr="002A1F1A" w:rsidRDefault="002A1F1A" w:rsidP="002A1F1A">
      <w:r w:rsidRPr="002A1F1A">
        <w:t>预研问题</w:t>
      </w:r>
      <w:r w:rsidRPr="002A1F1A">
        <w:t>1</w:t>
      </w:r>
      <w:r w:rsidRPr="002A1F1A">
        <w:t>：</w:t>
      </w:r>
      <w:proofErr w:type="gramStart"/>
      <w:r w:rsidRPr="002A1F1A">
        <w:t>云计算</w:t>
      </w:r>
      <w:proofErr w:type="gramEnd"/>
      <w:r w:rsidRPr="002A1F1A">
        <w:t>资源管理平台</w:t>
      </w:r>
      <w:proofErr w:type="spellStart"/>
      <w:r w:rsidRPr="002A1F1A">
        <w:t>OpenStack</w:t>
      </w:r>
      <w:proofErr w:type="spellEnd"/>
      <w:r w:rsidRPr="002A1F1A">
        <w:t>版本是否支持在</w:t>
      </w:r>
      <w:r w:rsidRPr="002A1F1A">
        <w:t>RedHat6.4</w:t>
      </w:r>
      <w:r w:rsidRPr="002A1F1A">
        <w:t>上运行？</w:t>
      </w:r>
    </w:p>
    <w:p w:rsidR="002A1F1A" w:rsidRPr="002A1F1A" w:rsidRDefault="002A1F1A" w:rsidP="002A1F1A">
      <w:r w:rsidRPr="002A1F1A">
        <w:t>预研问题</w:t>
      </w:r>
      <w:r w:rsidRPr="002A1F1A">
        <w:t>1</w:t>
      </w:r>
      <w:r w:rsidRPr="002A1F1A">
        <w:t>结果：支持在</w:t>
      </w:r>
      <w:r w:rsidRPr="002A1F1A">
        <w:t>RedHat6.4</w:t>
      </w:r>
      <w:r w:rsidRPr="002A1F1A">
        <w:t>上运行</w:t>
      </w:r>
    </w:p>
    <w:p w:rsidR="002A1F1A" w:rsidRPr="002A1F1A" w:rsidRDefault="002A1F1A" w:rsidP="002A1F1A">
      <w:r w:rsidRPr="002A1F1A">
        <w:t>所需变更操作：</w:t>
      </w:r>
    </w:p>
    <w:p w:rsidR="002A1F1A" w:rsidRPr="002A1F1A" w:rsidRDefault="002A1F1A" w:rsidP="002A1F1A">
      <w:r w:rsidRPr="002A1F1A">
        <w:t>1</w:t>
      </w:r>
      <w:r w:rsidRPr="002A1F1A">
        <w:t>、变更</w:t>
      </w:r>
      <w:proofErr w:type="spellStart"/>
      <w:r w:rsidRPr="002A1F1A">
        <w:t>libvirt.xml.template</w:t>
      </w:r>
      <w:proofErr w:type="spellEnd"/>
      <w:r w:rsidRPr="002A1F1A">
        <w:t>模板文件</w:t>
      </w:r>
    </w:p>
    <w:p w:rsidR="002A1F1A" w:rsidRPr="002A1F1A" w:rsidRDefault="002A1F1A" w:rsidP="002A1F1A">
      <w:proofErr w:type="spellStart"/>
      <w:r w:rsidRPr="002A1F1A">
        <w:t>OpenStack</w:t>
      </w:r>
      <w:proofErr w:type="spellEnd"/>
      <w:r w:rsidRPr="002A1F1A">
        <w:t>创建虚拟机的过程中需要通过</w:t>
      </w:r>
      <w:proofErr w:type="spellStart"/>
      <w:r w:rsidRPr="002A1F1A">
        <w:t>libvirt.xml.template</w:t>
      </w:r>
      <w:proofErr w:type="spellEnd"/>
      <w:r w:rsidRPr="002A1F1A">
        <w:t>模板文件给每一个虚拟机生成</w:t>
      </w:r>
      <w:r w:rsidRPr="002A1F1A">
        <w:t>libvirt.xml</w:t>
      </w:r>
      <w:r w:rsidRPr="002A1F1A">
        <w:t>文件，用来给虚拟机指定设备的数量与设备类型等信息。</w:t>
      </w:r>
    </w:p>
    <w:p w:rsidR="002A1F1A" w:rsidRPr="002A1F1A" w:rsidRDefault="002A1F1A" w:rsidP="002A1F1A">
      <w:r w:rsidRPr="002A1F1A">
        <w:t>经过预研后</w:t>
      </w:r>
      <w:r w:rsidRPr="002A1F1A">
        <w:t>,</w:t>
      </w:r>
      <w:r w:rsidRPr="002A1F1A">
        <w:t>针对原来的模板文件需要修改以下</w:t>
      </w:r>
      <w:r w:rsidRPr="002A1F1A">
        <w:t>4</w:t>
      </w:r>
      <w:r w:rsidRPr="002A1F1A">
        <w:t>处地方（红色标示）才能在</w:t>
      </w:r>
      <w:proofErr w:type="spellStart"/>
      <w:r w:rsidRPr="002A1F1A">
        <w:t>RedHat</w:t>
      </w:r>
      <w:proofErr w:type="spellEnd"/>
      <w:r w:rsidRPr="002A1F1A">
        <w:t>上使用。</w:t>
      </w:r>
    </w:p>
    <w:p w:rsidR="002A1F1A" w:rsidRPr="002A1F1A" w:rsidRDefault="002A1F1A" w:rsidP="002A1F1A">
      <w:r w:rsidRPr="002A1F1A">
        <w:t>&lt;domain type='$</w:t>
      </w:r>
    </w:p>
    <w:p w:rsidR="002A1F1A" w:rsidRPr="002A1F1A" w:rsidRDefault="002A1F1A" w:rsidP="002A1F1A">
      <w:r w:rsidRPr="002A1F1A">
        <w:rPr>
          <w:highlight w:val="green"/>
        </w:rPr>
        <w:t>Unknown macro: {type}</w:t>
      </w:r>
      <w:r w:rsidRPr="002A1F1A">
        <w:t xml:space="preserve"> </w:t>
      </w:r>
    </w:p>
    <w:p w:rsidR="002A1F1A" w:rsidRPr="002A1F1A" w:rsidRDefault="002A1F1A" w:rsidP="002A1F1A">
      <w:r w:rsidRPr="002A1F1A">
        <w:t>'&gt;</w:t>
      </w:r>
    </w:p>
    <w:p w:rsidR="002A1F1A" w:rsidRPr="002A1F1A" w:rsidRDefault="002A1F1A" w:rsidP="002A1F1A">
      <w:r w:rsidRPr="002A1F1A">
        <w:t>    &lt;</w:t>
      </w:r>
      <w:proofErr w:type="spellStart"/>
      <w:proofErr w:type="gramStart"/>
      <w:r w:rsidRPr="002A1F1A">
        <w:t>uuid</w:t>
      </w:r>
      <w:proofErr w:type="spellEnd"/>
      <w:proofErr w:type="gramEnd"/>
      <w:r w:rsidRPr="002A1F1A">
        <w:t>&gt;$</w:t>
      </w:r>
    </w:p>
    <w:p w:rsidR="002A1F1A" w:rsidRPr="002A1F1A" w:rsidRDefault="002A1F1A" w:rsidP="002A1F1A">
      <w:r w:rsidRPr="002A1F1A">
        <w:rPr>
          <w:highlight w:val="green"/>
        </w:rPr>
        <w:t>Unknown macro: {</w:t>
      </w:r>
      <w:proofErr w:type="spellStart"/>
      <w:r w:rsidRPr="002A1F1A">
        <w:rPr>
          <w:highlight w:val="green"/>
        </w:rPr>
        <w:t>uuid</w:t>
      </w:r>
      <w:proofErr w:type="spellEnd"/>
      <w:r w:rsidRPr="002A1F1A">
        <w:rPr>
          <w:highlight w:val="green"/>
        </w:rPr>
        <w:t>}</w:t>
      </w:r>
      <w:r w:rsidRPr="002A1F1A">
        <w:t xml:space="preserve"> </w:t>
      </w:r>
    </w:p>
    <w:p w:rsidR="002A1F1A" w:rsidRPr="002A1F1A" w:rsidRDefault="002A1F1A" w:rsidP="002A1F1A">
      <w:r w:rsidRPr="002A1F1A">
        <w:t>&lt;/</w:t>
      </w:r>
      <w:proofErr w:type="spellStart"/>
      <w:r w:rsidRPr="002A1F1A">
        <w:t>uuid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 &lt;</w:t>
      </w:r>
      <w:proofErr w:type="gramStart"/>
      <w:r w:rsidRPr="002A1F1A">
        <w:t>name</w:t>
      </w:r>
      <w:proofErr w:type="gramEnd"/>
      <w:r w:rsidRPr="002A1F1A">
        <w:t>&gt;$</w:t>
      </w:r>
    </w:p>
    <w:p w:rsidR="002A1F1A" w:rsidRPr="002A1F1A" w:rsidRDefault="002A1F1A" w:rsidP="002A1F1A">
      <w:r w:rsidRPr="002A1F1A">
        <w:t xml:space="preserve">Unknown macro: {name} </w:t>
      </w:r>
    </w:p>
    <w:p w:rsidR="002A1F1A" w:rsidRPr="002A1F1A" w:rsidRDefault="002A1F1A" w:rsidP="002A1F1A">
      <w:r w:rsidRPr="002A1F1A">
        <w:t>&lt;/name&gt;</w:t>
      </w:r>
    </w:p>
    <w:p w:rsidR="002A1F1A" w:rsidRPr="002A1F1A" w:rsidRDefault="002A1F1A" w:rsidP="002A1F1A">
      <w:r w:rsidRPr="002A1F1A">
        <w:t>    &lt;</w:t>
      </w:r>
      <w:proofErr w:type="gramStart"/>
      <w:r w:rsidRPr="002A1F1A">
        <w:t>memory</w:t>
      </w:r>
      <w:proofErr w:type="gramEnd"/>
      <w:r w:rsidRPr="002A1F1A">
        <w:t>&gt;$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memory_kb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&lt;/memory&gt;</w:t>
      </w:r>
    </w:p>
    <w:p w:rsidR="002A1F1A" w:rsidRPr="002A1F1A" w:rsidRDefault="002A1F1A" w:rsidP="002A1F1A">
      <w:r w:rsidRPr="002A1F1A">
        <w:t>    &lt;</w:t>
      </w:r>
      <w:proofErr w:type="spellStart"/>
      <w:proofErr w:type="gramStart"/>
      <w:r w:rsidRPr="002A1F1A">
        <w:t>os</w:t>
      </w:r>
      <w:proofErr w:type="spellEnd"/>
      <w:proofErr w:type="gramEnd"/>
      <w:r w:rsidRPr="002A1F1A">
        <w:t>&gt;</w:t>
      </w:r>
    </w:p>
    <w:p w:rsidR="002A1F1A" w:rsidRPr="002A1F1A" w:rsidRDefault="002A1F1A" w:rsidP="002A1F1A">
      <w:r w:rsidRPr="002A1F1A">
        <w:t>#if $type == '</w:t>
      </w:r>
      <w:proofErr w:type="spellStart"/>
      <w:r w:rsidRPr="002A1F1A">
        <w:t>lxc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&lt;</w:t>
      </w:r>
      <w:proofErr w:type="gramStart"/>
      <w:r w:rsidRPr="002A1F1A">
        <w:t>type&gt;</w:t>
      </w:r>
      <w:proofErr w:type="gramEnd"/>
      <w:r w:rsidRPr="002A1F1A">
        <w:t>exe&lt;/type&gt;</w:t>
      </w:r>
    </w:p>
    <w:p w:rsidR="002A1F1A" w:rsidRPr="002A1F1A" w:rsidRDefault="002A1F1A" w:rsidP="002A1F1A">
      <w:r w:rsidRPr="002A1F1A">
        <w:t>        &lt;</w:t>
      </w:r>
      <w:proofErr w:type="spellStart"/>
      <w:proofErr w:type="gramStart"/>
      <w:r w:rsidRPr="002A1F1A">
        <w:t>init</w:t>
      </w:r>
      <w:proofErr w:type="spellEnd"/>
      <w:proofErr w:type="gramEnd"/>
      <w:r w:rsidRPr="002A1F1A">
        <w:t>&gt;/</w:t>
      </w:r>
      <w:proofErr w:type="spellStart"/>
      <w:r w:rsidRPr="002A1F1A">
        <w:t>sbin</w:t>
      </w:r>
      <w:proofErr w:type="spellEnd"/>
      <w:r w:rsidRPr="002A1F1A">
        <w:t>/</w:t>
      </w:r>
      <w:proofErr w:type="spellStart"/>
      <w:r w:rsidRPr="002A1F1A">
        <w:t>init</w:t>
      </w:r>
      <w:proofErr w:type="spellEnd"/>
      <w:r w:rsidRPr="002A1F1A">
        <w:t>&lt;/</w:t>
      </w:r>
      <w:proofErr w:type="spellStart"/>
      <w:r w:rsidRPr="002A1F1A">
        <w:t>init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     &lt;</w:t>
      </w:r>
      <w:proofErr w:type="spellStart"/>
      <w:proofErr w:type="gramStart"/>
      <w:r w:rsidRPr="002A1F1A">
        <w:t>cmdline</w:t>
      </w:r>
      <w:proofErr w:type="spellEnd"/>
      <w:r w:rsidRPr="002A1F1A">
        <w:t>&gt;</w:t>
      </w:r>
      <w:proofErr w:type="gramEnd"/>
      <w:r w:rsidRPr="002A1F1A">
        <w:t>console=ttyS0&lt;/</w:t>
      </w:r>
      <w:proofErr w:type="spellStart"/>
      <w:r w:rsidRPr="002A1F1A">
        <w:t>cmdline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#else if $type == '</w:t>
      </w:r>
      <w:proofErr w:type="spellStart"/>
      <w:r w:rsidRPr="002A1F1A">
        <w:t>uml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 #set $</w:t>
      </w:r>
      <w:proofErr w:type="spellStart"/>
      <w:r w:rsidRPr="002A1F1A">
        <w:t>root_disk_bus</w:t>
      </w:r>
      <w:proofErr w:type="spellEnd"/>
      <w:r w:rsidRPr="002A1F1A">
        <w:t xml:space="preserve"> = '</w:t>
      </w:r>
      <w:proofErr w:type="spellStart"/>
      <w:r w:rsidRPr="002A1F1A">
        <w:t>uml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 #set $</w:t>
      </w:r>
      <w:proofErr w:type="spellStart"/>
      <w:r w:rsidRPr="002A1F1A">
        <w:t>ephemeral_disk_bus</w:t>
      </w:r>
      <w:proofErr w:type="spellEnd"/>
      <w:r w:rsidRPr="002A1F1A">
        <w:t xml:space="preserve"> = '</w:t>
      </w:r>
      <w:proofErr w:type="spellStart"/>
      <w:r w:rsidRPr="002A1F1A">
        <w:t>uml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&lt;</w:t>
      </w:r>
      <w:proofErr w:type="gramStart"/>
      <w:r w:rsidRPr="002A1F1A">
        <w:t>type&gt;</w:t>
      </w:r>
      <w:proofErr w:type="spellStart"/>
      <w:proofErr w:type="gramEnd"/>
      <w:r w:rsidRPr="002A1F1A">
        <w:t>uml</w:t>
      </w:r>
      <w:proofErr w:type="spellEnd"/>
      <w:r w:rsidRPr="002A1F1A">
        <w:t>&lt;/type&gt;</w:t>
      </w:r>
    </w:p>
    <w:p w:rsidR="002A1F1A" w:rsidRPr="002A1F1A" w:rsidRDefault="002A1F1A" w:rsidP="002A1F1A">
      <w:r w:rsidRPr="002A1F1A">
        <w:t>        &lt;</w:t>
      </w:r>
      <w:proofErr w:type="gramStart"/>
      <w:r w:rsidRPr="002A1F1A">
        <w:t>kernel</w:t>
      </w:r>
      <w:proofErr w:type="gramEnd"/>
      <w:r w:rsidRPr="002A1F1A">
        <w:t>&gt;/</w:t>
      </w:r>
      <w:proofErr w:type="spellStart"/>
      <w:r w:rsidRPr="002A1F1A">
        <w:t>usr</w:t>
      </w:r>
      <w:proofErr w:type="spellEnd"/>
      <w:r w:rsidRPr="002A1F1A">
        <w:t>/bin/</w:t>
      </w:r>
      <w:proofErr w:type="spellStart"/>
      <w:r w:rsidRPr="002A1F1A">
        <w:t>linux</w:t>
      </w:r>
      <w:proofErr w:type="spellEnd"/>
      <w:r w:rsidRPr="002A1F1A">
        <w:t>&lt;/kernel&gt;</w:t>
      </w:r>
    </w:p>
    <w:p w:rsidR="002A1F1A" w:rsidRPr="002A1F1A" w:rsidRDefault="002A1F1A" w:rsidP="002A1F1A">
      <w:r w:rsidRPr="002A1F1A">
        <w:t>        #set $</w:t>
      </w:r>
      <w:proofErr w:type="spellStart"/>
      <w:r w:rsidRPr="002A1F1A">
        <w:t>root_device_name</w:t>
      </w:r>
      <w:proofErr w:type="spellEnd"/>
      <w:r w:rsidRPr="002A1F1A">
        <w:t xml:space="preserve"> =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root_device_name</w:t>
      </w:r>
      <w:proofErr w:type="spellEnd"/>
      <w:r w:rsidRPr="002A1F1A">
        <w:t>', '/</w:t>
      </w:r>
      <w:proofErr w:type="spellStart"/>
      <w:r w:rsidRPr="002A1F1A">
        <w:t>dev</w:t>
      </w:r>
      <w:proofErr w:type="spellEnd"/>
      <w:r w:rsidRPr="002A1F1A">
        <w:t>/</w:t>
      </w:r>
      <w:proofErr w:type="spellStart"/>
      <w:r w:rsidRPr="002A1F1A">
        <w:t>ubda</w:t>
      </w:r>
      <w:proofErr w:type="spellEnd"/>
      <w:r w:rsidRPr="002A1F1A">
        <w:t>')</w:t>
      </w:r>
    </w:p>
    <w:p w:rsidR="002A1F1A" w:rsidRPr="002A1F1A" w:rsidRDefault="002A1F1A" w:rsidP="002A1F1A">
      <w:r w:rsidRPr="002A1F1A">
        <w:t>        &lt;</w:t>
      </w:r>
      <w:proofErr w:type="gramStart"/>
      <w:r w:rsidRPr="002A1F1A">
        <w:t>root</w:t>
      </w:r>
      <w:proofErr w:type="gramEnd"/>
      <w:r w:rsidRPr="002A1F1A">
        <w:t>&gt;$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root_device_name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&lt;/root&gt;</w:t>
      </w:r>
    </w:p>
    <w:p w:rsidR="002A1F1A" w:rsidRPr="002A1F1A" w:rsidRDefault="002A1F1A" w:rsidP="002A1F1A">
      <w:r w:rsidRPr="002A1F1A">
        <w:lastRenderedPageBreak/>
        <w:t>#else</w:t>
      </w:r>
    </w:p>
    <w:p w:rsidR="002A1F1A" w:rsidRPr="002A1F1A" w:rsidRDefault="002A1F1A" w:rsidP="002A1F1A">
      <w:r w:rsidRPr="002A1F1A">
        <w:t>    #if $type == '</w:t>
      </w:r>
      <w:proofErr w:type="spellStart"/>
      <w:r w:rsidRPr="002A1F1A">
        <w:t>xen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#set $</w:t>
      </w:r>
      <w:proofErr w:type="spellStart"/>
      <w:r w:rsidRPr="002A1F1A">
        <w:t>root_disk_bus</w:t>
      </w:r>
      <w:proofErr w:type="spellEnd"/>
      <w:r w:rsidRPr="002A1F1A">
        <w:t xml:space="preserve"> = '</w:t>
      </w:r>
      <w:proofErr w:type="spellStart"/>
      <w:r w:rsidRPr="002A1F1A">
        <w:t>scsi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#set $</w:t>
      </w:r>
      <w:proofErr w:type="spellStart"/>
      <w:r w:rsidRPr="002A1F1A">
        <w:t>ephemeral_disk_bus</w:t>
      </w:r>
      <w:proofErr w:type="spellEnd"/>
      <w:r w:rsidRPr="002A1F1A">
        <w:t xml:space="preserve"> = '</w:t>
      </w:r>
      <w:proofErr w:type="spellStart"/>
      <w:r w:rsidRPr="002A1F1A">
        <w:t>scsi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 &lt;</w:t>
      </w:r>
      <w:proofErr w:type="gramStart"/>
      <w:r w:rsidRPr="002A1F1A">
        <w:t>type&gt;</w:t>
      </w:r>
      <w:proofErr w:type="spellStart"/>
      <w:proofErr w:type="gramEnd"/>
      <w:r w:rsidRPr="002A1F1A">
        <w:t>hvm</w:t>
      </w:r>
      <w:proofErr w:type="spellEnd"/>
      <w:r w:rsidRPr="002A1F1A">
        <w:t>&lt;/type&gt;</w:t>
      </w:r>
    </w:p>
    <w:p w:rsidR="002A1F1A" w:rsidRPr="002A1F1A" w:rsidRDefault="002A1F1A" w:rsidP="002A1F1A">
      <w:r w:rsidRPr="002A1F1A">
        <w:t>        &lt;</w:t>
      </w:r>
      <w:proofErr w:type="gramStart"/>
      <w:r w:rsidRPr="002A1F1A">
        <w:t>loader</w:t>
      </w:r>
      <w:proofErr w:type="gramEnd"/>
      <w:r w:rsidRPr="002A1F1A">
        <w:t>&gt;/</w:t>
      </w:r>
      <w:proofErr w:type="spellStart"/>
      <w:r w:rsidRPr="002A1F1A">
        <w:t>usr</w:t>
      </w:r>
      <w:proofErr w:type="spellEnd"/>
      <w:r w:rsidRPr="002A1F1A">
        <w:t>/lib/</w:t>
      </w:r>
      <w:proofErr w:type="spellStart"/>
      <w:r w:rsidRPr="002A1F1A">
        <w:t>xen</w:t>
      </w:r>
      <w:proofErr w:type="spellEnd"/>
      <w:r w:rsidRPr="002A1F1A">
        <w:t>/boot/</w:t>
      </w:r>
      <w:proofErr w:type="spellStart"/>
      <w:r w:rsidRPr="002A1F1A">
        <w:t>hvmloader</w:t>
      </w:r>
      <w:proofErr w:type="spellEnd"/>
      <w:r w:rsidRPr="002A1F1A">
        <w:t>&lt;/loader&gt;</w:t>
      </w:r>
    </w:p>
    <w:p w:rsidR="002A1F1A" w:rsidRPr="002A1F1A" w:rsidRDefault="002A1F1A" w:rsidP="002A1F1A">
      <w:r w:rsidRPr="002A1F1A">
        <w:t>    #else</w:t>
      </w:r>
    </w:p>
    <w:p w:rsidR="002A1F1A" w:rsidRPr="002A1F1A" w:rsidRDefault="002A1F1A" w:rsidP="002A1F1A">
      <w:r w:rsidRPr="002A1F1A">
        <w:t>        #set $</w:t>
      </w:r>
      <w:proofErr w:type="spellStart"/>
      <w:r w:rsidRPr="002A1F1A">
        <w:t>ephemeral_disk_bus</w:t>
      </w:r>
      <w:proofErr w:type="spellEnd"/>
      <w:r w:rsidRPr="002A1F1A">
        <w:t xml:space="preserve"> = '</w:t>
      </w:r>
      <w:proofErr w:type="spellStart"/>
      <w:r w:rsidRPr="002A1F1A">
        <w:t>virtio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#if $</w:t>
      </w:r>
      <w:proofErr w:type="spellStart"/>
      <w:r w:rsidRPr="002A1F1A">
        <w:t>root_device_type</w:t>
      </w:r>
      <w:proofErr w:type="spellEnd"/>
      <w:r w:rsidRPr="002A1F1A">
        <w:t xml:space="preserve"> == '</w:t>
      </w:r>
      <w:proofErr w:type="spellStart"/>
      <w:r w:rsidRPr="002A1F1A">
        <w:t>cdrom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     #set $</w:t>
      </w:r>
      <w:proofErr w:type="spellStart"/>
      <w:r w:rsidRPr="002A1F1A">
        <w:t>root_disk_bus</w:t>
      </w:r>
      <w:proofErr w:type="spellEnd"/>
      <w:r w:rsidRPr="002A1F1A">
        <w:t xml:space="preserve"> = 'ide'</w:t>
      </w:r>
    </w:p>
    <w:p w:rsidR="002A1F1A" w:rsidRPr="002A1F1A" w:rsidRDefault="002A1F1A" w:rsidP="002A1F1A">
      <w:r w:rsidRPr="002A1F1A">
        <w:t>        #else</w:t>
      </w:r>
    </w:p>
    <w:p w:rsidR="002A1F1A" w:rsidRPr="002A1F1A" w:rsidRDefault="002A1F1A" w:rsidP="002A1F1A">
      <w:r w:rsidRPr="002A1F1A">
        <w:t>            #set $</w:t>
      </w:r>
      <w:proofErr w:type="spellStart"/>
      <w:r w:rsidRPr="002A1F1A">
        <w:t>root_disk_bus</w:t>
      </w:r>
      <w:proofErr w:type="spellEnd"/>
      <w:r w:rsidRPr="002A1F1A">
        <w:t xml:space="preserve"> = '</w:t>
      </w:r>
      <w:proofErr w:type="spellStart"/>
      <w:r w:rsidRPr="002A1F1A">
        <w:t>virtio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#end if</w:t>
      </w:r>
    </w:p>
    <w:p w:rsidR="002A1F1A" w:rsidRPr="002A1F1A" w:rsidRDefault="002A1F1A" w:rsidP="002A1F1A">
      <w:r w:rsidRPr="002A1F1A">
        <w:t>            &lt;</w:t>
      </w:r>
      <w:proofErr w:type="gramStart"/>
      <w:r w:rsidRPr="002A1F1A">
        <w:t>type&gt;</w:t>
      </w:r>
      <w:proofErr w:type="spellStart"/>
      <w:proofErr w:type="gramEnd"/>
      <w:r w:rsidRPr="002A1F1A">
        <w:t>hvm</w:t>
      </w:r>
      <w:proofErr w:type="spellEnd"/>
      <w:r w:rsidRPr="002A1F1A">
        <w:t>&lt;/type&gt;</w:t>
      </w:r>
    </w:p>
    <w:p w:rsidR="002A1F1A" w:rsidRPr="002A1F1A" w:rsidRDefault="002A1F1A" w:rsidP="002A1F1A">
      <w:r w:rsidRPr="002A1F1A">
        <w:t>    #end if</w:t>
      </w:r>
    </w:p>
    <w:p w:rsidR="002A1F1A" w:rsidRPr="002A1F1A" w:rsidRDefault="002A1F1A" w:rsidP="002A1F1A">
      <w:r w:rsidRPr="002A1F1A">
        <w:t>    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'rescue', False)</w:t>
      </w:r>
    </w:p>
    <w:p w:rsidR="002A1F1A" w:rsidRPr="002A1F1A" w:rsidRDefault="002A1F1A" w:rsidP="002A1F1A">
      <w:r w:rsidRPr="002A1F1A">
        <w:t>        &lt;</w:t>
      </w:r>
      <w:proofErr w:type="gramStart"/>
      <w:r w:rsidRPr="002A1F1A">
        <w:t>kernel</w:t>
      </w:r>
      <w:proofErr w:type="gramEnd"/>
      <w:r w:rsidRPr="002A1F1A">
        <w:t>&gt;$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basepath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</w:t>
      </w:r>
      <w:proofErr w:type="spellStart"/>
      <w:r w:rsidRPr="002A1F1A">
        <w:t>kernel.rescue</w:t>
      </w:r>
      <w:proofErr w:type="spellEnd"/>
      <w:r w:rsidRPr="002A1F1A">
        <w:t>&lt;/kernel&gt;</w:t>
      </w:r>
    </w:p>
    <w:p w:rsidR="002A1F1A" w:rsidRPr="002A1F1A" w:rsidRDefault="002A1F1A" w:rsidP="002A1F1A">
      <w:r w:rsidRPr="002A1F1A">
        <w:t>        &lt;</w:t>
      </w:r>
      <w:proofErr w:type="spellStart"/>
      <w:proofErr w:type="gramStart"/>
      <w:r w:rsidRPr="002A1F1A">
        <w:t>initrd</w:t>
      </w:r>
      <w:proofErr w:type="spellEnd"/>
      <w:proofErr w:type="gramEnd"/>
      <w:r w:rsidRPr="002A1F1A">
        <w:t>&gt;$</w:t>
      </w:r>
    </w:p>
    <w:p w:rsidR="002A1F1A" w:rsidRPr="002A1F1A" w:rsidRDefault="002A1F1A" w:rsidP="002A1F1A">
      <w:r w:rsidRPr="002A1F1A">
        <w:t>/</w:t>
      </w:r>
      <w:proofErr w:type="spellStart"/>
      <w:r w:rsidRPr="002A1F1A">
        <w:t>ramdisk.rescue</w:t>
      </w:r>
      <w:proofErr w:type="spellEnd"/>
      <w:r w:rsidRPr="002A1F1A">
        <w:t>&lt;/</w:t>
      </w:r>
      <w:proofErr w:type="spellStart"/>
      <w:r w:rsidRPr="002A1F1A">
        <w:t>initrd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 #else</w:t>
      </w:r>
    </w:p>
    <w:p w:rsidR="002A1F1A" w:rsidRPr="002A1F1A" w:rsidRDefault="002A1F1A" w:rsidP="002A1F1A">
      <w:r w:rsidRPr="002A1F1A">
        <w:t>        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'kernel', None)</w:t>
      </w:r>
    </w:p>
    <w:p w:rsidR="002A1F1A" w:rsidRPr="002A1F1A" w:rsidRDefault="002A1F1A" w:rsidP="002A1F1A">
      <w:r w:rsidRPr="002A1F1A">
        <w:t>            &lt;</w:t>
      </w:r>
      <w:proofErr w:type="gramStart"/>
      <w:r w:rsidRPr="002A1F1A">
        <w:t>kernel</w:t>
      </w:r>
      <w:proofErr w:type="gramEnd"/>
      <w:r w:rsidRPr="002A1F1A">
        <w:t>&gt;$</w:t>
      </w:r>
    </w:p>
    <w:p w:rsidR="002A1F1A" w:rsidRPr="002A1F1A" w:rsidRDefault="002A1F1A" w:rsidP="002A1F1A">
      <w:r w:rsidRPr="002A1F1A">
        <w:t xml:space="preserve">Unknown macro: {kernel} </w:t>
      </w:r>
    </w:p>
    <w:p w:rsidR="002A1F1A" w:rsidRPr="002A1F1A" w:rsidRDefault="002A1F1A" w:rsidP="002A1F1A">
      <w:r w:rsidRPr="002A1F1A">
        <w:t>&lt;/kernel&gt;</w:t>
      </w:r>
    </w:p>
    <w:p w:rsidR="002A1F1A" w:rsidRPr="002A1F1A" w:rsidRDefault="002A1F1A" w:rsidP="002A1F1A">
      <w:r w:rsidRPr="002A1F1A">
        <w:t>            #if $type == '</w:t>
      </w:r>
      <w:proofErr w:type="spellStart"/>
      <w:r w:rsidRPr="002A1F1A">
        <w:t>xen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         &lt;</w:t>
      </w:r>
      <w:proofErr w:type="spellStart"/>
      <w:proofErr w:type="gramStart"/>
      <w:r w:rsidRPr="002A1F1A">
        <w:t>cmdline</w:t>
      </w:r>
      <w:proofErr w:type="spellEnd"/>
      <w:r w:rsidRPr="002A1F1A">
        <w:t>&gt;</w:t>
      </w:r>
      <w:proofErr w:type="spellStart"/>
      <w:proofErr w:type="gramEnd"/>
      <w:r w:rsidRPr="002A1F1A">
        <w:t>ro</w:t>
      </w:r>
      <w:proofErr w:type="spellEnd"/>
      <w:r w:rsidRPr="002A1F1A">
        <w:t>&lt;/</w:t>
      </w:r>
      <w:proofErr w:type="spellStart"/>
      <w:r w:rsidRPr="002A1F1A">
        <w:t>cmdline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         #else</w:t>
      </w:r>
    </w:p>
    <w:p w:rsidR="002A1F1A" w:rsidRPr="002A1F1A" w:rsidRDefault="002A1F1A" w:rsidP="002A1F1A">
      <w:r w:rsidRPr="002A1F1A">
        <w:t>                #set $</w:t>
      </w:r>
      <w:proofErr w:type="spellStart"/>
      <w:r w:rsidRPr="002A1F1A">
        <w:t>root_device_name</w:t>
      </w:r>
      <w:proofErr w:type="spellEnd"/>
      <w:r w:rsidRPr="002A1F1A">
        <w:t xml:space="preserve"> =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root_device_name</w:t>
      </w:r>
      <w:proofErr w:type="spellEnd"/>
      <w:r w:rsidRPr="002A1F1A">
        <w:t>', '/</w:t>
      </w:r>
      <w:proofErr w:type="spellStart"/>
      <w:r w:rsidRPr="002A1F1A">
        <w:t>dev</w:t>
      </w:r>
      <w:proofErr w:type="spellEnd"/>
      <w:r w:rsidRPr="002A1F1A">
        <w:t>/</w:t>
      </w:r>
      <w:proofErr w:type="spellStart"/>
      <w:r w:rsidRPr="002A1F1A">
        <w:t>vda</w:t>
      </w:r>
      <w:proofErr w:type="spellEnd"/>
      <w:r w:rsidRPr="002A1F1A">
        <w:t>')</w:t>
      </w:r>
    </w:p>
    <w:p w:rsidR="002A1F1A" w:rsidRPr="002A1F1A" w:rsidRDefault="002A1F1A" w:rsidP="002A1F1A">
      <w:r w:rsidRPr="002A1F1A">
        <w:t>                &lt;</w:t>
      </w:r>
      <w:proofErr w:type="spellStart"/>
      <w:proofErr w:type="gramStart"/>
      <w:r w:rsidRPr="002A1F1A">
        <w:t>cmdline</w:t>
      </w:r>
      <w:proofErr w:type="spellEnd"/>
      <w:r w:rsidRPr="002A1F1A">
        <w:t>&gt;</w:t>
      </w:r>
      <w:proofErr w:type="gramEnd"/>
      <w:r w:rsidRPr="002A1F1A">
        <w:t>root=$</w:t>
      </w:r>
    </w:p>
    <w:p w:rsidR="002A1F1A" w:rsidRPr="002A1F1A" w:rsidRDefault="002A1F1A" w:rsidP="002A1F1A">
      <w:proofErr w:type="gramStart"/>
      <w:r w:rsidRPr="002A1F1A">
        <w:t>console=</w:t>
      </w:r>
      <w:proofErr w:type="gramEnd"/>
      <w:r w:rsidRPr="002A1F1A">
        <w:t>ttyS0&lt;/</w:t>
      </w:r>
      <w:proofErr w:type="spellStart"/>
      <w:r w:rsidRPr="002A1F1A">
        <w:t>cmdline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         #end if</w:t>
      </w:r>
    </w:p>
    <w:p w:rsidR="002A1F1A" w:rsidRPr="002A1F1A" w:rsidRDefault="002A1F1A" w:rsidP="002A1F1A">
      <w:r w:rsidRPr="002A1F1A">
        <w:t>            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ramdisk</w:t>
      </w:r>
      <w:proofErr w:type="spellEnd"/>
      <w:r w:rsidRPr="002A1F1A">
        <w:t>', None)</w:t>
      </w:r>
    </w:p>
    <w:p w:rsidR="002A1F1A" w:rsidRPr="002A1F1A" w:rsidRDefault="002A1F1A" w:rsidP="002A1F1A">
      <w:r w:rsidRPr="002A1F1A">
        <w:t>                &lt;</w:t>
      </w:r>
      <w:proofErr w:type="spellStart"/>
      <w:proofErr w:type="gramStart"/>
      <w:r w:rsidRPr="002A1F1A">
        <w:t>initrd</w:t>
      </w:r>
      <w:proofErr w:type="spellEnd"/>
      <w:proofErr w:type="gramEnd"/>
      <w:r w:rsidRPr="002A1F1A">
        <w:t>&gt;$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ramdisk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&lt;/</w:t>
      </w:r>
      <w:proofErr w:type="spellStart"/>
      <w:r w:rsidRPr="002A1F1A">
        <w:t>initrd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         #end if</w:t>
      </w:r>
    </w:p>
    <w:p w:rsidR="002A1F1A" w:rsidRPr="002A1F1A" w:rsidRDefault="002A1F1A" w:rsidP="002A1F1A">
      <w:r w:rsidRPr="002A1F1A">
        <w:t>        #else</w:t>
      </w:r>
    </w:p>
    <w:p w:rsidR="002A1F1A" w:rsidRPr="002A1F1A" w:rsidRDefault="002A1F1A" w:rsidP="002A1F1A">
      <w:r w:rsidRPr="002A1F1A">
        <w:t xml:space="preserve">            &lt;boot </w:t>
      </w:r>
      <w:proofErr w:type="spellStart"/>
      <w:r w:rsidRPr="002A1F1A">
        <w:t>dev</w:t>
      </w:r>
      <w:proofErr w:type="spellEnd"/>
      <w:r w:rsidRPr="002A1F1A">
        <w:t>="</w:t>
      </w:r>
      <w:proofErr w:type="spellStart"/>
      <w:r w:rsidRPr="002A1F1A">
        <w:t>hd</w:t>
      </w:r>
      <w:proofErr w:type="spellEnd"/>
      <w:r w:rsidRPr="002A1F1A">
        <w:t>" /&gt;</w:t>
      </w:r>
    </w:p>
    <w:p w:rsidR="002A1F1A" w:rsidRPr="002A1F1A" w:rsidRDefault="002A1F1A" w:rsidP="002A1F1A">
      <w:r w:rsidRPr="002A1F1A">
        <w:t>        #end if</w:t>
      </w:r>
    </w:p>
    <w:p w:rsidR="002A1F1A" w:rsidRPr="002A1F1A" w:rsidRDefault="002A1F1A" w:rsidP="002A1F1A">
      <w:r w:rsidRPr="002A1F1A">
        <w:t>    #end if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r w:rsidRPr="002A1F1A">
        <w:t>    &lt;/</w:t>
      </w:r>
      <w:proofErr w:type="spellStart"/>
      <w:r w:rsidRPr="002A1F1A">
        <w:t>os</w:t>
      </w:r>
      <w:proofErr w:type="spellEnd"/>
      <w:r w:rsidRPr="002A1F1A">
        <w:t>&gt;</w:t>
      </w:r>
    </w:p>
    <w:p w:rsidR="002A1F1A" w:rsidRPr="002A1F1A" w:rsidRDefault="002A1F1A" w:rsidP="002A1F1A">
      <w:r w:rsidRPr="002A1F1A">
        <w:lastRenderedPageBreak/>
        <w:t>#if $</w:t>
      </w:r>
      <w:proofErr w:type="gramStart"/>
      <w:r w:rsidRPr="002A1F1A">
        <w:t>type !</w:t>
      </w:r>
      <w:proofErr w:type="gramEnd"/>
      <w:r w:rsidRPr="002A1F1A">
        <w:t>= '</w:t>
      </w:r>
      <w:proofErr w:type="spellStart"/>
      <w:r w:rsidRPr="002A1F1A">
        <w:t>lxc</w:t>
      </w:r>
      <w:proofErr w:type="spellEnd"/>
      <w:r w:rsidRPr="002A1F1A">
        <w:t>' and $type != '</w:t>
      </w:r>
      <w:proofErr w:type="spellStart"/>
      <w:r w:rsidRPr="002A1F1A">
        <w:t>uml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 &lt;</w:t>
      </w:r>
      <w:proofErr w:type="gramStart"/>
      <w:r w:rsidRPr="002A1F1A">
        <w:t>features</w:t>
      </w:r>
      <w:proofErr w:type="gramEnd"/>
      <w:r w:rsidRPr="002A1F1A">
        <w:t>&gt;</w:t>
      </w:r>
    </w:p>
    <w:p w:rsidR="002A1F1A" w:rsidRPr="002A1F1A" w:rsidRDefault="002A1F1A" w:rsidP="002A1F1A">
      <w:r w:rsidRPr="002A1F1A">
        <w:t>        &lt;</w:t>
      </w:r>
      <w:proofErr w:type="spellStart"/>
      <w:r w:rsidRPr="002A1F1A">
        <w:t>acpi</w:t>
      </w:r>
      <w:proofErr w:type="spellEnd"/>
      <w:r w:rsidRPr="002A1F1A">
        <w:t>/&gt;</w:t>
      </w:r>
    </w:p>
    <w:p w:rsidR="002A1F1A" w:rsidRPr="002A1F1A" w:rsidRDefault="002A1F1A" w:rsidP="002A1F1A">
      <w:r w:rsidRPr="002A1F1A">
        <w:t>    &lt;/features&gt;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r w:rsidRPr="002A1F1A">
        <w:t>    &lt;</w:t>
      </w:r>
      <w:proofErr w:type="spellStart"/>
      <w:proofErr w:type="gramStart"/>
      <w:r w:rsidRPr="002A1F1A">
        <w:t>vcpu</w:t>
      </w:r>
      <w:proofErr w:type="spellEnd"/>
      <w:proofErr w:type="gramEnd"/>
      <w:r w:rsidRPr="002A1F1A">
        <w:t>&gt;$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vcpus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&lt;/</w:t>
      </w:r>
      <w:proofErr w:type="spellStart"/>
      <w:r w:rsidRPr="002A1F1A">
        <w:t>vcpu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 &lt;</w:t>
      </w:r>
      <w:proofErr w:type="gramStart"/>
      <w:r w:rsidRPr="002A1F1A">
        <w:t>devices</w:t>
      </w:r>
      <w:proofErr w:type="gramEnd"/>
      <w:r w:rsidRPr="002A1F1A">
        <w:t>&gt;</w:t>
      </w:r>
    </w:p>
    <w:p w:rsidR="002A1F1A" w:rsidRPr="002A1F1A" w:rsidRDefault="002A1F1A" w:rsidP="002A1F1A">
      <w:r w:rsidRPr="002A1F1A">
        <w:t>#if $type == '</w:t>
      </w:r>
      <w:proofErr w:type="spellStart"/>
      <w:r w:rsidRPr="002A1F1A">
        <w:t>lxc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&lt;</w:t>
      </w:r>
      <w:proofErr w:type="spellStart"/>
      <w:r w:rsidRPr="002A1F1A">
        <w:t>filesystem</w:t>
      </w:r>
      <w:proofErr w:type="spellEnd"/>
      <w:r w:rsidRPr="002A1F1A">
        <w:t xml:space="preserve"> type='mount'&gt;</w:t>
      </w:r>
    </w:p>
    <w:p w:rsidR="002A1F1A" w:rsidRPr="002A1F1A" w:rsidRDefault="002A1F1A" w:rsidP="002A1F1A">
      <w:r w:rsidRPr="002A1F1A">
        <w:t xml:space="preserve">            &lt;source </w:t>
      </w:r>
      <w:proofErr w:type="spellStart"/>
      <w:r w:rsidRPr="002A1F1A">
        <w:t>dir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basepath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</w:t>
      </w:r>
      <w:proofErr w:type="spellStart"/>
      <w:r w:rsidRPr="002A1F1A">
        <w:t>rootfs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 xml:space="preserve">            &lt;target </w:t>
      </w:r>
      <w:proofErr w:type="spellStart"/>
      <w:r w:rsidRPr="002A1F1A">
        <w:t>dir</w:t>
      </w:r>
      <w:proofErr w:type="spellEnd"/>
      <w:r w:rsidRPr="002A1F1A">
        <w:t>='/'/&gt;</w:t>
      </w:r>
    </w:p>
    <w:p w:rsidR="002A1F1A" w:rsidRPr="002A1F1A" w:rsidRDefault="002A1F1A" w:rsidP="002A1F1A">
      <w:r w:rsidRPr="002A1F1A">
        <w:t>        &lt;/</w:t>
      </w:r>
      <w:proofErr w:type="spellStart"/>
      <w:r w:rsidRPr="002A1F1A">
        <w:t>filesystem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#else</w:t>
      </w:r>
    </w:p>
    <w:p w:rsidR="002A1F1A" w:rsidRPr="002A1F1A" w:rsidRDefault="002A1F1A" w:rsidP="002A1F1A">
      <w:r w:rsidRPr="002A1F1A">
        <w:t>    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'rescue', False)</w:t>
      </w:r>
    </w:p>
    <w:p w:rsidR="002A1F1A" w:rsidRPr="002A1F1A" w:rsidRDefault="002A1F1A" w:rsidP="002A1F1A">
      <w:r w:rsidRPr="002A1F1A">
        <w:t>        &lt;disk type='file'&gt;</w:t>
      </w:r>
    </w:p>
    <w:p w:rsidR="002A1F1A" w:rsidRPr="002A1F1A" w:rsidRDefault="002A1F1A" w:rsidP="002A1F1A">
      <w:r w:rsidRPr="002A1F1A">
        <w:t>            &lt;driver type='$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driver_type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cache</w:t>
      </w:r>
      <w:proofErr w:type="gram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cachemode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&lt;source file='$</w:t>
      </w:r>
    </w:p>
    <w:p w:rsidR="002A1F1A" w:rsidRPr="002A1F1A" w:rsidRDefault="002A1F1A" w:rsidP="002A1F1A">
      <w:r w:rsidRPr="002A1F1A">
        <w:t>/</w:t>
      </w:r>
      <w:proofErr w:type="spellStart"/>
      <w:r w:rsidRPr="002A1F1A">
        <w:t>disk.rescue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 xml:space="preserve">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disk_prefix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a</w:t>
      </w:r>
      <w:proofErr w:type="gramEnd"/>
      <w:r w:rsidRPr="002A1F1A">
        <w:t>' bus='$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ephemeral_disk_bus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 &lt;/disk&gt;</w:t>
      </w:r>
    </w:p>
    <w:p w:rsidR="002A1F1A" w:rsidRPr="002A1F1A" w:rsidRDefault="002A1F1A" w:rsidP="002A1F1A">
      <w:r w:rsidRPr="002A1F1A">
        <w:t>        &lt;disk type='file'&gt;</w:t>
      </w:r>
    </w:p>
    <w:p w:rsidR="002A1F1A" w:rsidRPr="002A1F1A" w:rsidRDefault="002A1F1A" w:rsidP="002A1F1A">
      <w:r w:rsidRPr="002A1F1A">
        <w:t>            &lt;driver type='$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driver_type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cache</w:t>
      </w:r>
      <w:proofErr w:type="gram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cachemode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&lt;source file='$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basepath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/disk'/&gt;</w:t>
      </w:r>
    </w:p>
    <w:p w:rsidR="002A1F1A" w:rsidRPr="002A1F1A" w:rsidRDefault="002A1F1A" w:rsidP="002A1F1A">
      <w:r w:rsidRPr="002A1F1A">
        <w:t xml:space="preserve">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proofErr w:type="gramStart"/>
      <w:r w:rsidRPr="002A1F1A">
        <w:t>b</w:t>
      </w:r>
      <w:proofErr w:type="gramEnd"/>
      <w:r w:rsidRPr="002A1F1A">
        <w:t>' bus='$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ephemeral_disk_bus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lastRenderedPageBreak/>
        <w:t>'/&gt;</w:t>
      </w:r>
    </w:p>
    <w:p w:rsidR="002A1F1A" w:rsidRPr="002A1F1A" w:rsidRDefault="002A1F1A" w:rsidP="002A1F1A">
      <w:r w:rsidRPr="002A1F1A">
        <w:t>        &lt;/disk&gt;</w:t>
      </w:r>
    </w:p>
    <w:p w:rsidR="002A1F1A" w:rsidRPr="002A1F1A" w:rsidRDefault="002A1F1A" w:rsidP="002A1F1A">
      <w:r w:rsidRPr="002A1F1A">
        <w:t>    #else</w:t>
      </w:r>
    </w:p>
    <w:p w:rsidR="002A1F1A" w:rsidRPr="002A1F1A" w:rsidRDefault="002A1F1A" w:rsidP="002A1F1A">
      <w:r w:rsidRPr="002A1F1A">
        <w:t>        #if not ($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ebs_root</w:t>
      </w:r>
      <w:proofErr w:type="spellEnd"/>
      <w:r w:rsidRPr="002A1F1A">
        <w:t>', False))</w:t>
      </w:r>
    </w:p>
    <w:p w:rsidR="002A1F1A" w:rsidRPr="002A1F1A" w:rsidRDefault="002A1F1A" w:rsidP="002A1F1A">
      <w:r w:rsidRPr="002A1F1A">
        <w:t>        &lt;disk type='file' device='$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root_device_type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'&gt;</w:t>
      </w:r>
    </w:p>
    <w:p w:rsidR="002A1F1A" w:rsidRPr="002A1F1A" w:rsidRDefault="002A1F1A" w:rsidP="002A1F1A">
      <w:r w:rsidRPr="002A1F1A">
        <w:t>            &lt;driver name='</w:t>
      </w:r>
      <w:proofErr w:type="spellStart"/>
      <w:r w:rsidRPr="002A1F1A">
        <w:rPr>
          <w:b/>
          <w:bCs/>
        </w:rPr>
        <w:t>qemu</w:t>
      </w:r>
      <w:proofErr w:type="spellEnd"/>
      <w:r w:rsidRPr="002A1F1A">
        <w:t>' type='qcow2'/&gt;</w:t>
      </w:r>
      <w:r w:rsidRPr="002A1F1A">
        <w:rPr>
          <w:b/>
          <w:bCs/>
        </w:rPr>
        <w:t>（</w:t>
      </w:r>
      <w:r w:rsidRPr="002A1F1A">
        <w:rPr>
          <w:b/>
          <w:bCs/>
        </w:rPr>
        <w:t>SUSE</w:t>
      </w:r>
      <w:r w:rsidRPr="002A1F1A">
        <w:rPr>
          <w:b/>
          <w:bCs/>
        </w:rPr>
        <w:t>平台为</w:t>
      </w:r>
      <w:r w:rsidRPr="002A1F1A">
        <w:rPr>
          <w:b/>
          <w:bCs/>
        </w:rPr>
        <w:t>tap</w:t>
      </w:r>
      <w:r w:rsidRPr="002A1F1A">
        <w:rPr>
          <w:b/>
          <w:bCs/>
        </w:rPr>
        <w:t>）</w:t>
      </w:r>
    </w:p>
    <w:p w:rsidR="002A1F1A" w:rsidRPr="002A1F1A" w:rsidRDefault="002A1F1A" w:rsidP="002A1F1A">
      <w:r w:rsidRPr="002A1F1A">
        <w:t>            &lt;source file='$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basepath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/disk'/&gt;</w:t>
      </w:r>
    </w:p>
    <w:p w:rsidR="002A1F1A" w:rsidRPr="002A1F1A" w:rsidRDefault="002A1F1A" w:rsidP="002A1F1A">
      <w:r w:rsidRPr="002A1F1A">
        <w:t xml:space="preserve">            &lt;target </w:t>
      </w:r>
      <w:proofErr w:type="spellStart"/>
      <w:r w:rsidRPr="002A1F1A">
        <w:t>dev</w:t>
      </w:r>
      <w:proofErr w:type="spellEnd"/>
      <w:r w:rsidRPr="002A1F1A">
        <w:t>='</w:t>
      </w:r>
      <w:proofErr w:type="spellStart"/>
      <w:r w:rsidRPr="002A1F1A">
        <w:t>hda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>        &lt;/disk&gt;</w:t>
      </w:r>
    </w:p>
    <w:p w:rsidR="002A1F1A" w:rsidRPr="002A1F1A" w:rsidRDefault="002A1F1A" w:rsidP="002A1F1A">
      <w:r w:rsidRPr="002A1F1A">
        <w:t>        #end if</w:t>
      </w:r>
    </w:p>
    <w:p w:rsidR="002A1F1A" w:rsidRPr="002A1F1A" w:rsidRDefault="002A1F1A" w:rsidP="002A1F1A">
      <w:r w:rsidRPr="002A1F1A">
        <w:t>        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ephemeral_device</w:t>
      </w:r>
      <w:proofErr w:type="spellEnd"/>
      <w:r w:rsidRPr="002A1F1A">
        <w:t>', False)</w:t>
      </w:r>
    </w:p>
    <w:p w:rsidR="002A1F1A" w:rsidRPr="002A1F1A" w:rsidRDefault="002A1F1A" w:rsidP="002A1F1A">
      <w:r w:rsidRPr="002A1F1A">
        <w:t>            &lt;disk type='file'&gt;</w:t>
      </w:r>
    </w:p>
    <w:p w:rsidR="002A1F1A" w:rsidRPr="002A1F1A" w:rsidRDefault="002A1F1A" w:rsidP="002A1F1A">
      <w:r w:rsidRPr="002A1F1A">
        <w:t>                &lt;driver name='</w:t>
      </w:r>
      <w:proofErr w:type="spellStart"/>
      <w:r w:rsidRPr="002A1F1A">
        <w:rPr>
          <w:b/>
          <w:bCs/>
        </w:rPr>
        <w:t>qemu</w:t>
      </w:r>
      <w:proofErr w:type="spellEnd"/>
      <w:r w:rsidRPr="002A1F1A">
        <w:t>' type='$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driver_type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cache</w:t>
      </w:r>
      <w:proofErr w:type="gram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cachemode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     &lt;source file='$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datapath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</w:t>
      </w:r>
      <w:proofErr w:type="spellStart"/>
      <w:r w:rsidRPr="002A1F1A">
        <w:t>disk.local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 xml:space="preserve">    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ephemeral_device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bus</w:t>
      </w:r>
      <w:proofErr w:type="gramEnd"/>
      <w:r w:rsidRPr="002A1F1A">
        <w:t>='$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&lt;/disk&gt;</w:t>
      </w:r>
    </w:p>
    <w:p w:rsidR="002A1F1A" w:rsidRPr="002A1F1A" w:rsidRDefault="002A1F1A" w:rsidP="002A1F1A">
      <w:r w:rsidRPr="002A1F1A">
        <w:t>        #end if</w:t>
      </w:r>
    </w:p>
    <w:p w:rsidR="002A1F1A" w:rsidRPr="002A1F1A" w:rsidRDefault="002A1F1A" w:rsidP="002A1F1A">
      <w:r w:rsidRPr="002A1F1A">
        <w:t>        #for $</w:t>
      </w:r>
      <w:proofErr w:type="spellStart"/>
      <w:r w:rsidRPr="002A1F1A">
        <w:t>eph</w:t>
      </w:r>
      <w:proofErr w:type="spellEnd"/>
      <w:r w:rsidRPr="002A1F1A">
        <w:t xml:space="preserve"> in $ephemerals</w:t>
      </w:r>
    </w:p>
    <w:p w:rsidR="002A1F1A" w:rsidRPr="002A1F1A" w:rsidRDefault="002A1F1A" w:rsidP="002A1F1A">
      <w:r w:rsidRPr="002A1F1A">
        <w:t>         &lt;disk type='block'&gt;</w:t>
      </w:r>
    </w:p>
    <w:p w:rsidR="002A1F1A" w:rsidRPr="002A1F1A" w:rsidRDefault="002A1F1A" w:rsidP="002A1F1A">
      <w:r w:rsidRPr="002A1F1A">
        <w:t>                &lt;driver type='$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driver_type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cache</w:t>
      </w:r>
      <w:proofErr w:type="gram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cachemode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 xml:space="preserve">                &lt;source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basepath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eph.device_path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 xml:space="preserve">    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eph.device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lastRenderedPageBreak/>
        <w:t>' bus</w:t>
      </w:r>
      <w:proofErr w:type="gram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ephemeral_disk_bus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 &lt;/disk&gt;</w:t>
      </w:r>
    </w:p>
    <w:p w:rsidR="002A1F1A" w:rsidRPr="002A1F1A" w:rsidRDefault="002A1F1A" w:rsidP="002A1F1A">
      <w:r w:rsidRPr="002A1F1A">
        <w:t>        #end for</w:t>
      </w:r>
    </w:p>
    <w:p w:rsidR="002A1F1A" w:rsidRPr="002A1F1A" w:rsidRDefault="002A1F1A" w:rsidP="002A1F1A">
      <w:r w:rsidRPr="002A1F1A">
        <w:t>        #for $</w:t>
      </w:r>
      <w:proofErr w:type="spellStart"/>
      <w:r w:rsidRPr="002A1F1A">
        <w:t>ext_disk</w:t>
      </w:r>
      <w:proofErr w:type="spellEnd"/>
      <w:r w:rsidRPr="002A1F1A">
        <w:t xml:space="preserve"> in $</w:t>
      </w:r>
      <w:proofErr w:type="spellStart"/>
      <w:r w:rsidRPr="002A1F1A">
        <w:t>ext_disks</w:t>
      </w:r>
      <w:proofErr w:type="spellEnd"/>
    </w:p>
    <w:p w:rsidR="002A1F1A" w:rsidRPr="002A1F1A" w:rsidRDefault="002A1F1A" w:rsidP="002A1F1A">
      <w:r w:rsidRPr="002A1F1A">
        <w:t>         &lt;disk type='file' device='disk'&gt;</w:t>
      </w:r>
    </w:p>
    <w:p w:rsidR="002A1F1A" w:rsidRPr="002A1F1A" w:rsidRDefault="002A1F1A" w:rsidP="002A1F1A">
      <w:r w:rsidRPr="002A1F1A">
        <w:t>                &lt;driver name='tap' type='qcow2'/&gt;</w:t>
      </w:r>
    </w:p>
    <w:p w:rsidR="002A1F1A" w:rsidRPr="002A1F1A" w:rsidRDefault="002A1F1A" w:rsidP="002A1F1A">
      <w:r w:rsidRPr="002A1F1A">
        <w:t>                &lt;source file='$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datapath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ext_disk.device_path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 xml:space="preserve">    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ext_disk.device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bus</w:t>
      </w:r>
      <w:proofErr w:type="gramEnd"/>
      <w:r w:rsidRPr="002A1F1A">
        <w:t>='</w:t>
      </w:r>
      <w:proofErr w:type="spellStart"/>
      <w:r w:rsidRPr="002A1F1A">
        <w:t>scsi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>         &lt;/disk&gt;</w:t>
      </w:r>
    </w:p>
    <w:p w:rsidR="002A1F1A" w:rsidRPr="002A1F1A" w:rsidRDefault="002A1F1A" w:rsidP="002A1F1A">
      <w:r w:rsidRPr="002A1F1A">
        <w:t>        #end for</w:t>
      </w:r>
    </w:p>
    <w:p w:rsidR="002A1F1A" w:rsidRPr="002A1F1A" w:rsidRDefault="002A1F1A" w:rsidP="002A1F1A">
      <w:r w:rsidRPr="002A1F1A">
        <w:t>        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swap_device</w:t>
      </w:r>
      <w:proofErr w:type="spellEnd"/>
      <w:r w:rsidRPr="002A1F1A">
        <w:t>', False)</w:t>
      </w:r>
    </w:p>
    <w:p w:rsidR="002A1F1A" w:rsidRPr="002A1F1A" w:rsidRDefault="002A1F1A" w:rsidP="002A1F1A">
      <w:r w:rsidRPr="002A1F1A">
        <w:t>            &lt;disk type='file'&gt;</w:t>
      </w:r>
    </w:p>
    <w:p w:rsidR="002A1F1A" w:rsidRPr="002A1F1A" w:rsidRDefault="002A1F1A" w:rsidP="002A1F1A">
      <w:r w:rsidRPr="002A1F1A">
        <w:t>                &lt;driver type='$</w:t>
      </w:r>
    </w:p>
    <w:p w:rsidR="002A1F1A" w:rsidRPr="002A1F1A" w:rsidRDefault="002A1F1A" w:rsidP="002A1F1A">
      <w:proofErr w:type="gramStart"/>
      <w:r w:rsidRPr="002A1F1A">
        <w:t>' cache</w:t>
      </w:r>
      <w:proofErr w:type="gram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cachemode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     &lt;source file='$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basepath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</w:t>
      </w:r>
      <w:proofErr w:type="spellStart"/>
      <w:r w:rsidRPr="002A1F1A">
        <w:t>disk.swap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 xml:space="preserve">    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swap_device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bus</w:t>
      </w:r>
      <w:proofErr w:type="gram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ephemeral_disk_bus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&lt;/disk&gt;</w:t>
      </w:r>
    </w:p>
    <w:p w:rsidR="002A1F1A" w:rsidRPr="002A1F1A" w:rsidRDefault="002A1F1A" w:rsidP="002A1F1A">
      <w:r w:rsidRPr="002A1F1A">
        <w:t>        #end if</w:t>
      </w:r>
    </w:p>
    <w:p w:rsidR="002A1F1A" w:rsidRPr="002A1F1A" w:rsidRDefault="002A1F1A" w:rsidP="002A1F1A">
      <w:r w:rsidRPr="002A1F1A">
        <w:t>        #for $</w:t>
      </w:r>
      <w:proofErr w:type="spellStart"/>
      <w:r w:rsidRPr="002A1F1A">
        <w:t>vol</w:t>
      </w:r>
      <w:proofErr w:type="spellEnd"/>
      <w:r w:rsidRPr="002A1F1A">
        <w:t xml:space="preserve"> in $volumes</w:t>
      </w:r>
    </w:p>
    <w:p w:rsidR="002A1F1A" w:rsidRPr="002A1F1A" w:rsidRDefault="002A1F1A" w:rsidP="002A1F1A">
      <w:r w:rsidRPr="002A1F1A">
        <w:t>            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vol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        #end for</w:t>
      </w:r>
    </w:p>
    <w:p w:rsidR="002A1F1A" w:rsidRPr="002A1F1A" w:rsidRDefault="002A1F1A" w:rsidP="002A1F1A">
      <w:r w:rsidRPr="002A1F1A">
        <w:t>    #end if</w:t>
      </w:r>
    </w:p>
    <w:p w:rsidR="002A1F1A" w:rsidRPr="002A1F1A" w:rsidRDefault="002A1F1A" w:rsidP="002A1F1A">
      <w:r w:rsidRPr="002A1F1A">
        <w:t>    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config_drive</w:t>
      </w:r>
      <w:proofErr w:type="spellEnd"/>
      <w:r w:rsidRPr="002A1F1A">
        <w:t>', False)</w:t>
      </w:r>
    </w:p>
    <w:p w:rsidR="002A1F1A" w:rsidRPr="002A1F1A" w:rsidRDefault="002A1F1A" w:rsidP="002A1F1A">
      <w:r w:rsidRPr="002A1F1A">
        <w:t>        &lt;disk type='file'&gt;</w:t>
      </w:r>
    </w:p>
    <w:p w:rsidR="002A1F1A" w:rsidRPr="002A1F1A" w:rsidRDefault="002A1F1A" w:rsidP="002A1F1A">
      <w:r w:rsidRPr="002A1F1A">
        <w:t>            &lt;driver type='raw' cache='$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&lt;source file='$</w:t>
      </w:r>
    </w:p>
    <w:p w:rsidR="002A1F1A" w:rsidRPr="002A1F1A" w:rsidRDefault="002A1F1A" w:rsidP="002A1F1A">
      <w:r w:rsidRPr="002A1F1A">
        <w:lastRenderedPageBreak/>
        <w:t>Unknown macro: {</w:t>
      </w:r>
      <w:proofErr w:type="spellStart"/>
      <w:r w:rsidRPr="002A1F1A">
        <w:t>basepath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/</w:t>
      </w:r>
      <w:proofErr w:type="spellStart"/>
      <w:r w:rsidRPr="002A1F1A">
        <w:t>disk.config</w:t>
      </w:r>
      <w:proofErr w:type="spellEnd"/>
      <w:r w:rsidRPr="002A1F1A">
        <w:t>' /&gt;</w:t>
      </w:r>
    </w:p>
    <w:p w:rsidR="002A1F1A" w:rsidRPr="002A1F1A" w:rsidRDefault="002A1F1A" w:rsidP="002A1F1A">
      <w:r w:rsidRPr="002A1F1A">
        <w:t xml:space="preserve">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disk_prefix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z</w:t>
      </w:r>
      <w:proofErr w:type="gramEnd"/>
      <w:r w:rsidRPr="002A1F1A">
        <w:t>' bus='$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ephemeral_disk_bus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 /&gt;</w:t>
      </w:r>
    </w:p>
    <w:p w:rsidR="002A1F1A" w:rsidRPr="002A1F1A" w:rsidRDefault="002A1F1A" w:rsidP="002A1F1A">
      <w:r w:rsidRPr="002A1F1A">
        <w:t>        &lt;/disk&gt;</w:t>
      </w:r>
    </w:p>
    <w:p w:rsidR="002A1F1A" w:rsidRPr="002A1F1A" w:rsidRDefault="002A1F1A" w:rsidP="002A1F1A">
      <w:r w:rsidRPr="002A1F1A">
        <w:t>    #end if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r w:rsidRPr="002A1F1A">
        <w:t>#for $</w:t>
      </w:r>
      <w:proofErr w:type="spellStart"/>
      <w:r w:rsidRPr="002A1F1A">
        <w:t>nic</w:t>
      </w:r>
      <w:proofErr w:type="spellEnd"/>
      <w:r w:rsidRPr="002A1F1A">
        <w:t xml:space="preserve"> in $</w:t>
      </w:r>
      <w:proofErr w:type="spellStart"/>
      <w:r w:rsidRPr="002A1F1A">
        <w:t>nics</w:t>
      </w:r>
      <w:proofErr w:type="spellEnd"/>
    </w:p>
    <w:p w:rsidR="002A1F1A" w:rsidRPr="002A1F1A" w:rsidRDefault="002A1F1A" w:rsidP="002A1F1A">
      <w:r w:rsidRPr="002A1F1A">
        <w:t>    #if $</w:t>
      </w:r>
      <w:proofErr w:type="spellStart"/>
      <w:r w:rsidRPr="002A1F1A">
        <w:t>vif_type</w:t>
      </w:r>
      <w:proofErr w:type="spellEnd"/>
      <w:r w:rsidRPr="002A1F1A">
        <w:t xml:space="preserve"> == '</w:t>
      </w:r>
      <w:proofErr w:type="spellStart"/>
      <w:r w:rsidRPr="002A1F1A">
        <w:t>ethernet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&lt;interface type='</w:t>
      </w:r>
      <w:proofErr w:type="spellStart"/>
      <w:r w:rsidRPr="002A1F1A">
        <w:t>ethernet</w:t>
      </w:r>
      <w:proofErr w:type="spellEnd"/>
      <w:r w:rsidRPr="002A1F1A">
        <w:t>'&gt;</w:t>
      </w:r>
    </w:p>
    <w:p w:rsidR="002A1F1A" w:rsidRPr="002A1F1A" w:rsidRDefault="002A1F1A" w:rsidP="002A1F1A">
      <w:r w:rsidRPr="002A1F1A">
        <w:t xml:space="preserve">            &lt;target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 xml:space="preserve">Unknown macro: {nic.name} </w:t>
      </w:r>
    </w:p>
    <w:p w:rsidR="002A1F1A" w:rsidRPr="002A1F1A" w:rsidRDefault="002A1F1A" w:rsidP="002A1F1A">
      <w:r w:rsidRPr="002A1F1A">
        <w:t>' /&gt;</w:t>
      </w:r>
    </w:p>
    <w:p w:rsidR="002A1F1A" w:rsidRPr="002A1F1A" w:rsidRDefault="002A1F1A" w:rsidP="002A1F1A">
      <w:r w:rsidRPr="002A1F1A">
        <w:t>            &lt;mac address='$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nic.mac_address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 /&gt;</w:t>
      </w:r>
    </w:p>
    <w:p w:rsidR="002A1F1A" w:rsidRPr="002A1F1A" w:rsidRDefault="002A1F1A" w:rsidP="002A1F1A">
      <w:r w:rsidRPr="002A1F1A">
        <w:t>            &lt;script path='$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nic.script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 /&gt;</w:t>
      </w:r>
    </w:p>
    <w:p w:rsidR="002A1F1A" w:rsidRPr="002A1F1A" w:rsidRDefault="002A1F1A" w:rsidP="002A1F1A">
      <w:r w:rsidRPr="002A1F1A">
        <w:t>        &lt;/interface&gt;</w:t>
      </w:r>
    </w:p>
    <w:p w:rsidR="002A1F1A" w:rsidRPr="002A1F1A" w:rsidRDefault="002A1F1A" w:rsidP="002A1F1A">
      <w:r w:rsidRPr="002A1F1A">
        <w:t>    #else if $</w:t>
      </w:r>
      <w:proofErr w:type="spellStart"/>
      <w:r w:rsidRPr="002A1F1A">
        <w:t>vif_type</w:t>
      </w:r>
      <w:proofErr w:type="spellEnd"/>
      <w:r w:rsidRPr="002A1F1A">
        <w:t xml:space="preserve"> == '802.1Qbh'</w:t>
      </w:r>
    </w:p>
    <w:p w:rsidR="002A1F1A" w:rsidRPr="002A1F1A" w:rsidRDefault="002A1F1A" w:rsidP="002A1F1A">
      <w:r w:rsidRPr="002A1F1A">
        <w:t>       &lt;interface type='direct'&gt;</w:t>
      </w:r>
    </w:p>
    <w:p w:rsidR="002A1F1A" w:rsidRPr="002A1F1A" w:rsidRDefault="002A1F1A" w:rsidP="002A1F1A">
      <w:r w:rsidRPr="002A1F1A">
        <w:t>            &lt;mac address='$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 xml:space="preserve">            &lt;source </w:t>
      </w:r>
      <w:proofErr w:type="spellStart"/>
      <w:r w:rsidRPr="002A1F1A">
        <w:t>dev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nic.device_name</w:t>
      </w:r>
      <w:proofErr w:type="spellEnd"/>
      <w:r w:rsidRPr="002A1F1A">
        <w:t xml:space="preserve">} </w:t>
      </w:r>
    </w:p>
    <w:p w:rsidR="002A1F1A" w:rsidRPr="002A1F1A" w:rsidRDefault="002A1F1A" w:rsidP="002A1F1A">
      <w:proofErr w:type="gramStart"/>
      <w:r w:rsidRPr="002A1F1A">
        <w:t>' mode</w:t>
      </w:r>
      <w:proofErr w:type="gramEnd"/>
      <w:r w:rsidRPr="002A1F1A">
        <w:t>='private'/&gt;</w:t>
      </w:r>
    </w:p>
    <w:p w:rsidR="002A1F1A" w:rsidRPr="002A1F1A" w:rsidRDefault="002A1F1A" w:rsidP="002A1F1A">
      <w:r w:rsidRPr="002A1F1A">
        <w:t>            &lt;</w:t>
      </w:r>
      <w:proofErr w:type="spellStart"/>
      <w:r w:rsidRPr="002A1F1A">
        <w:t>virtualport</w:t>
      </w:r>
      <w:proofErr w:type="spellEnd"/>
      <w:r w:rsidRPr="002A1F1A">
        <w:t xml:space="preserve"> type='802.1Qbh'&gt;</w:t>
      </w:r>
    </w:p>
    <w:p w:rsidR="002A1F1A" w:rsidRPr="002A1F1A" w:rsidRDefault="002A1F1A" w:rsidP="002A1F1A">
      <w:r w:rsidRPr="002A1F1A">
        <w:t xml:space="preserve">                &lt;parameters </w:t>
      </w:r>
      <w:proofErr w:type="spellStart"/>
      <w:r w:rsidRPr="002A1F1A">
        <w:t>profileid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nic.profile_name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&lt;/</w:t>
      </w:r>
      <w:proofErr w:type="spellStart"/>
      <w:r w:rsidRPr="002A1F1A">
        <w:t>virtualport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         &lt;model type='</w:t>
      </w:r>
      <w:proofErr w:type="spellStart"/>
      <w:r w:rsidRPr="002A1F1A">
        <w:t>virtio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>       &lt;/interface&gt;</w:t>
      </w:r>
    </w:p>
    <w:p w:rsidR="002A1F1A" w:rsidRPr="002A1F1A" w:rsidRDefault="002A1F1A" w:rsidP="002A1F1A">
      <w:r w:rsidRPr="002A1F1A">
        <w:t>    #else if $</w:t>
      </w:r>
      <w:proofErr w:type="spellStart"/>
      <w:r w:rsidRPr="002A1F1A">
        <w:t>vif_type</w:t>
      </w:r>
      <w:proofErr w:type="spellEnd"/>
      <w:r w:rsidRPr="002A1F1A">
        <w:t xml:space="preserve"> == '</w:t>
      </w:r>
      <w:proofErr w:type="spellStart"/>
      <w:r w:rsidRPr="002A1F1A">
        <w:t>ovs_virtualport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&lt;interface type='bridge'&gt;</w:t>
      </w:r>
    </w:p>
    <w:p w:rsidR="002A1F1A" w:rsidRPr="002A1F1A" w:rsidRDefault="002A1F1A" w:rsidP="002A1F1A">
      <w:r w:rsidRPr="002A1F1A">
        <w:t>            &lt;source bridge='$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nic.bridge_name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&lt;mac address='$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nic.mac_address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lastRenderedPageBreak/>
        <w:t>'/&gt;</w:t>
      </w:r>
    </w:p>
    <w:p w:rsidR="002A1F1A" w:rsidRPr="002A1F1A" w:rsidRDefault="002A1F1A" w:rsidP="002A1F1A">
      <w:r w:rsidRPr="002A1F1A">
        <w:t>            &lt;</w:t>
      </w:r>
      <w:proofErr w:type="spellStart"/>
      <w:proofErr w:type="gramStart"/>
      <w:r w:rsidRPr="002A1F1A">
        <w:t>virtualport</w:t>
      </w:r>
      <w:proofErr w:type="spellEnd"/>
      <w:proofErr w:type="gramEnd"/>
      <w:r w:rsidRPr="002A1F1A">
        <w:t>&gt;</w:t>
      </w:r>
    </w:p>
    <w:p w:rsidR="002A1F1A" w:rsidRPr="002A1F1A" w:rsidRDefault="002A1F1A" w:rsidP="002A1F1A">
      <w:r w:rsidRPr="002A1F1A">
        <w:t xml:space="preserve">                &lt;parameters </w:t>
      </w:r>
      <w:proofErr w:type="spellStart"/>
      <w:r w:rsidRPr="002A1F1A">
        <w:t>interfaceid</w:t>
      </w:r>
      <w:proofErr w:type="spellEnd"/>
      <w:r w:rsidRPr="002A1F1A">
        <w:t>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nic.ovs_interfaceid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&lt;/</w:t>
      </w:r>
      <w:proofErr w:type="spellStart"/>
      <w:r w:rsidRPr="002A1F1A">
        <w:t>virtualport</w:t>
      </w:r>
      <w:proofErr w:type="spellEnd"/>
      <w:r w:rsidRPr="002A1F1A">
        <w:t>&gt;</w:t>
      </w:r>
    </w:p>
    <w:p w:rsidR="002A1F1A" w:rsidRPr="002A1F1A" w:rsidRDefault="002A1F1A" w:rsidP="002A1F1A">
      <w:r w:rsidRPr="002A1F1A">
        <w:t>        &lt;/interface&gt;</w:t>
      </w:r>
    </w:p>
    <w:p w:rsidR="002A1F1A" w:rsidRPr="002A1F1A" w:rsidRDefault="002A1F1A" w:rsidP="002A1F1A">
      <w:r w:rsidRPr="002A1F1A">
        <w:t>    #else</w:t>
      </w:r>
    </w:p>
    <w:p w:rsidR="002A1F1A" w:rsidRPr="002A1F1A" w:rsidRDefault="002A1F1A" w:rsidP="002A1F1A">
      <w:r w:rsidRPr="002A1F1A">
        <w:t>        &lt;interface type='bridge'&gt;</w:t>
      </w:r>
    </w:p>
    <w:p w:rsidR="002A1F1A" w:rsidRPr="002A1F1A" w:rsidRDefault="002A1F1A" w:rsidP="002A1F1A">
      <w:r w:rsidRPr="002A1F1A">
        <w:t>            &lt;source bridge='$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            &lt;mac address='$</w:t>
      </w:r>
    </w:p>
    <w:p w:rsidR="002A1F1A" w:rsidRPr="002A1F1A" w:rsidRDefault="002A1F1A" w:rsidP="002A1F1A">
      <w:r w:rsidRPr="002A1F1A">
        <w:t>Unknown macro: {</w:t>
      </w:r>
      <w:proofErr w:type="spellStart"/>
      <w:r w:rsidRPr="002A1F1A">
        <w:t>nic.mac_address</w:t>
      </w:r>
      <w:proofErr w:type="spellEnd"/>
      <w:r w:rsidRPr="002A1F1A">
        <w:t xml:space="preserve">}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use_virtio_for_bridges</w:t>
      </w:r>
      <w:proofErr w:type="spellEnd"/>
      <w:r w:rsidRPr="002A1F1A">
        <w:t>', True)</w:t>
      </w:r>
    </w:p>
    <w:p w:rsidR="002A1F1A" w:rsidRPr="002A1F1A" w:rsidRDefault="002A1F1A" w:rsidP="002A1F1A">
      <w:r w:rsidRPr="002A1F1A">
        <w:t>            &lt;model type='</w:t>
      </w:r>
      <w:proofErr w:type="spellStart"/>
      <w:r w:rsidRPr="002A1F1A">
        <w:t>virtio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proofErr w:type="gramStart"/>
      <w:r w:rsidRPr="002A1F1A">
        <w:rPr>
          <w:b/>
          <w:bCs/>
        </w:rPr>
        <w:t>&lt;!--</w:t>
      </w:r>
      <w:proofErr w:type="gramEnd"/>
      <w:r w:rsidRPr="002A1F1A">
        <w:t>            &lt;</w:t>
      </w:r>
      <w:proofErr w:type="spellStart"/>
      <w:r w:rsidRPr="002A1F1A">
        <w:t>filterref</w:t>
      </w:r>
      <w:proofErr w:type="spellEnd"/>
      <w:r w:rsidRPr="002A1F1A">
        <w:t xml:space="preserve"> filter="nova-instance-$</w:t>
      </w:r>
    </w:p>
    <w:p w:rsidR="002A1F1A" w:rsidRPr="002A1F1A" w:rsidRDefault="002A1F1A" w:rsidP="002A1F1A">
      <w:r w:rsidRPr="002A1F1A">
        <w:t>-$</w:t>
      </w:r>
    </w:p>
    <w:p w:rsidR="002A1F1A" w:rsidRPr="002A1F1A" w:rsidRDefault="002A1F1A" w:rsidP="002A1F1A">
      <w:r w:rsidRPr="002A1F1A">
        <w:rPr>
          <w:highlight w:val="green"/>
        </w:rPr>
        <w:t>Unknown macro: {nic.id}</w:t>
      </w:r>
      <w:r w:rsidRPr="002A1F1A">
        <w:t xml:space="preserve"> </w:t>
      </w:r>
    </w:p>
    <w:p w:rsidR="002A1F1A" w:rsidRPr="002A1F1A" w:rsidRDefault="002A1F1A" w:rsidP="002A1F1A">
      <w:r w:rsidRPr="002A1F1A">
        <w:t>"&gt;</w:t>
      </w:r>
      <w:r w:rsidRPr="002A1F1A">
        <w:rPr>
          <w:b/>
          <w:bCs/>
        </w:rPr>
        <w:t>--&gt;</w:t>
      </w:r>
    </w:p>
    <w:p w:rsidR="002A1F1A" w:rsidRPr="002A1F1A" w:rsidRDefault="002A1F1A" w:rsidP="002A1F1A">
      <w:r w:rsidRPr="002A1F1A">
        <w:t>                &lt;parameter value="$</w:t>
      </w:r>
    </w:p>
    <w:p w:rsidR="002A1F1A" w:rsidRPr="002A1F1A" w:rsidRDefault="002A1F1A" w:rsidP="002A1F1A">
      <w:r w:rsidRPr="002A1F1A">
        <w:rPr>
          <w:highlight w:val="green"/>
        </w:rPr>
        <w:t>Unknown macro: {</w:t>
      </w:r>
      <w:proofErr w:type="spellStart"/>
      <w:r w:rsidRPr="002A1F1A">
        <w:rPr>
          <w:highlight w:val="green"/>
        </w:rPr>
        <w:t>nic.ip_address</w:t>
      </w:r>
      <w:proofErr w:type="spellEnd"/>
      <w:r w:rsidRPr="002A1F1A">
        <w:rPr>
          <w:highlight w:val="green"/>
        </w:rPr>
        <w:t>}</w:t>
      </w:r>
      <w:r w:rsidRPr="002A1F1A">
        <w:t xml:space="preserve"> </w:t>
      </w:r>
    </w:p>
    <w:p w:rsidR="002A1F1A" w:rsidRPr="002A1F1A" w:rsidRDefault="002A1F1A" w:rsidP="002A1F1A">
      <w:r w:rsidRPr="002A1F1A">
        <w:t>" /&gt;</w:t>
      </w:r>
    </w:p>
    <w:p w:rsidR="002A1F1A" w:rsidRPr="002A1F1A" w:rsidRDefault="002A1F1A" w:rsidP="002A1F1A">
      <w:r w:rsidRPr="002A1F1A">
        <w:t>                &lt;parameter value="$</w:t>
      </w:r>
    </w:p>
    <w:p w:rsidR="002A1F1A" w:rsidRPr="002A1F1A" w:rsidRDefault="002A1F1A" w:rsidP="002A1F1A">
      <w:r w:rsidRPr="002A1F1A">
        <w:rPr>
          <w:highlight w:val="green"/>
        </w:rPr>
        <w:t>Unknown macro: {</w:t>
      </w:r>
      <w:proofErr w:type="spellStart"/>
      <w:r w:rsidRPr="002A1F1A">
        <w:rPr>
          <w:highlight w:val="green"/>
        </w:rPr>
        <w:t>nic.dhcp_server</w:t>
      </w:r>
      <w:proofErr w:type="spellEnd"/>
      <w:r w:rsidRPr="002A1F1A">
        <w:rPr>
          <w:highlight w:val="green"/>
        </w:rPr>
        <w:t>}</w:t>
      </w:r>
      <w:r w:rsidRPr="002A1F1A">
        <w:t xml:space="preserve"> </w:t>
      </w:r>
    </w:p>
    <w:p w:rsidR="002A1F1A" w:rsidRPr="002A1F1A" w:rsidRDefault="002A1F1A" w:rsidP="002A1F1A">
      <w:r w:rsidRPr="002A1F1A">
        <w:t>" /&gt;</w:t>
      </w:r>
    </w:p>
    <w:p w:rsidR="002A1F1A" w:rsidRPr="002A1F1A" w:rsidRDefault="002A1F1A" w:rsidP="002A1F1A">
      <w:r w:rsidRPr="002A1F1A">
        <w:t>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nic.extra_params</w:t>
      </w:r>
      <w:proofErr w:type="spellEnd"/>
      <w:r w:rsidRPr="002A1F1A">
        <w:t>', False)</w:t>
      </w:r>
    </w:p>
    <w:p w:rsidR="002A1F1A" w:rsidRPr="002A1F1A" w:rsidRDefault="002A1F1A" w:rsidP="002A1F1A">
      <w:r w:rsidRPr="002A1F1A">
        <w:t>                $</w:t>
      </w:r>
    </w:p>
    <w:p w:rsidR="002A1F1A" w:rsidRPr="002A1F1A" w:rsidRDefault="002A1F1A" w:rsidP="002A1F1A">
      <w:r w:rsidRPr="002A1F1A">
        <w:rPr>
          <w:highlight w:val="green"/>
        </w:rPr>
        <w:t>Unknown macro: {</w:t>
      </w:r>
      <w:proofErr w:type="spellStart"/>
      <w:r w:rsidRPr="002A1F1A">
        <w:rPr>
          <w:highlight w:val="green"/>
        </w:rPr>
        <w:t>nic.extra_params</w:t>
      </w:r>
      <w:proofErr w:type="spellEnd"/>
      <w:r w:rsidRPr="002A1F1A">
        <w:rPr>
          <w:highlight w:val="green"/>
        </w:rPr>
        <w:t>}</w:t>
      </w:r>
      <w:r w:rsidRPr="002A1F1A">
        <w:t xml:space="preserve"> 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r w:rsidRPr="002A1F1A">
        <w:t>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'nic.gateway_v6', False)</w:t>
      </w:r>
    </w:p>
    <w:p w:rsidR="002A1F1A" w:rsidRPr="002A1F1A" w:rsidRDefault="002A1F1A" w:rsidP="002A1F1A">
      <w:r w:rsidRPr="002A1F1A">
        <w:t>                &lt;parameter value="$</w:t>
      </w:r>
    </w:p>
    <w:p w:rsidR="002A1F1A" w:rsidRPr="002A1F1A" w:rsidRDefault="002A1F1A" w:rsidP="002A1F1A">
      <w:r w:rsidRPr="002A1F1A">
        <w:rPr>
          <w:highlight w:val="green"/>
        </w:rPr>
        <w:t>Unknown macro: {nic.gateway_v6}</w:t>
      </w:r>
      <w:r w:rsidRPr="002A1F1A">
        <w:t xml:space="preserve"> </w:t>
      </w:r>
    </w:p>
    <w:p w:rsidR="002A1F1A" w:rsidRPr="002A1F1A" w:rsidRDefault="002A1F1A" w:rsidP="002A1F1A">
      <w:r w:rsidRPr="002A1F1A">
        <w:t>" /&gt;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proofErr w:type="gramStart"/>
      <w:r w:rsidRPr="002A1F1A">
        <w:rPr>
          <w:b/>
          <w:bCs/>
        </w:rPr>
        <w:t>&lt;!--</w:t>
      </w:r>
      <w:proofErr w:type="gramEnd"/>
      <w:r w:rsidRPr="002A1F1A">
        <w:t xml:space="preserve">            &lt;/</w:t>
      </w:r>
      <w:proofErr w:type="spellStart"/>
      <w:r w:rsidRPr="002A1F1A">
        <w:t>filterref</w:t>
      </w:r>
      <w:proofErr w:type="spellEnd"/>
      <w:r w:rsidRPr="002A1F1A">
        <w:t>&gt;</w:t>
      </w:r>
      <w:r w:rsidRPr="002A1F1A">
        <w:rPr>
          <w:b/>
          <w:bCs/>
        </w:rPr>
        <w:t>--&gt;</w:t>
      </w:r>
    </w:p>
    <w:p w:rsidR="002A1F1A" w:rsidRPr="002A1F1A" w:rsidRDefault="002A1F1A" w:rsidP="002A1F1A">
      <w:r w:rsidRPr="002A1F1A">
        <w:t>        &lt;/interface&gt;</w:t>
      </w:r>
    </w:p>
    <w:p w:rsidR="002A1F1A" w:rsidRPr="002A1F1A" w:rsidRDefault="002A1F1A" w:rsidP="002A1F1A">
      <w:r w:rsidRPr="002A1F1A">
        <w:t>    #end if</w:t>
      </w:r>
    </w:p>
    <w:p w:rsidR="002A1F1A" w:rsidRPr="002A1F1A" w:rsidRDefault="002A1F1A" w:rsidP="002A1F1A">
      <w:r w:rsidRPr="002A1F1A">
        <w:t>#end for</w:t>
      </w:r>
    </w:p>
    <w:p w:rsidR="002A1F1A" w:rsidRPr="002A1F1A" w:rsidRDefault="002A1F1A" w:rsidP="002A1F1A">
      <w:r w:rsidRPr="002A1F1A">
        <w:t>#if $type == '</w:t>
      </w:r>
      <w:proofErr w:type="spellStart"/>
      <w:r w:rsidRPr="002A1F1A">
        <w:t>qemu</w:t>
      </w:r>
      <w:proofErr w:type="spellEnd"/>
      <w:r w:rsidRPr="002A1F1A">
        <w:t>' or $type == '</w:t>
      </w:r>
      <w:proofErr w:type="spellStart"/>
      <w:r w:rsidRPr="002A1F1A">
        <w:t>kvm</w:t>
      </w:r>
      <w:proofErr w:type="spellEnd"/>
      <w:r w:rsidRPr="002A1F1A">
        <w:t>'</w:t>
      </w:r>
    </w:p>
    <w:p w:rsidR="002A1F1A" w:rsidRPr="002A1F1A" w:rsidRDefault="002A1F1A" w:rsidP="002A1F1A">
      <w:r w:rsidRPr="002A1F1A">
        <w:t xml:space="preserve">        </w:t>
      </w:r>
      <w:proofErr w:type="gramStart"/>
      <w:r w:rsidRPr="002A1F1A">
        <w:t>&lt;!--</w:t>
      </w:r>
      <w:proofErr w:type="gramEnd"/>
      <w:r w:rsidRPr="002A1F1A">
        <w:t xml:space="preserve"> The QEMU '</w:t>
      </w:r>
      <w:proofErr w:type="spellStart"/>
      <w:r w:rsidRPr="002A1F1A">
        <w:t>pty</w:t>
      </w:r>
      <w:proofErr w:type="spellEnd"/>
      <w:r w:rsidRPr="002A1F1A">
        <w:t>' driver throws away any data if no</w:t>
      </w:r>
    </w:p>
    <w:p w:rsidR="002A1F1A" w:rsidRPr="002A1F1A" w:rsidRDefault="002A1F1A" w:rsidP="002A1F1A">
      <w:r w:rsidRPr="002A1F1A">
        <w:t xml:space="preserve">         </w:t>
      </w:r>
      <w:proofErr w:type="gramStart"/>
      <w:r w:rsidRPr="002A1F1A">
        <w:t>client</w:t>
      </w:r>
      <w:proofErr w:type="gramEnd"/>
      <w:r w:rsidRPr="002A1F1A">
        <w:t xml:space="preserve"> app is connected. Thus we can't get away</w:t>
      </w:r>
    </w:p>
    <w:p w:rsidR="002A1F1A" w:rsidRPr="002A1F1A" w:rsidRDefault="002A1F1A" w:rsidP="002A1F1A">
      <w:r w:rsidRPr="002A1F1A">
        <w:t xml:space="preserve">         </w:t>
      </w:r>
      <w:proofErr w:type="gramStart"/>
      <w:r w:rsidRPr="002A1F1A">
        <w:t>with</w:t>
      </w:r>
      <w:proofErr w:type="gramEnd"/>
      <w:r w:rsidRPr="002A1F1A">
        <w:t xml:space="preserve"> a single console. Instead we have</w:t>
      </w:r>
    </w:p>
    <w:p w:rsidR="002A1F1A" w:rsidRPr="002A1F1A" w:rsidRDefault="002A1F1A" w:rsidP="002A1F1A">
      <w:r w:rsidRPr="002A1F1A">
        <w:lastRenderedPageBreak/>
        <w:t xml:space="preserve">         </w:t>
      </w:r>
      <w:proofErr w:type="gramStart"/>
      <w:r w:rsidRPr="002A1F1A">
        <w:t>to</w:t>
      </w:r>
      <w:proofErr w:type="gramEnd"/>
      <w:r w:rsidRPr="002A1F1A">
        <w:t xml:space="preserve"> configure two separate consoles. --&gt;</w:t>
      </w:r>
    </w:p>
    <w:p w:rsidR="002A1F1A" w:rsidRPr="002A1F1A" w:rsidRDefault="002A1F1A" w:rsidP="002A1F1A">
      <w:r w:rsidRPr="002A1F1A">
        <w:t>        &lt;serial type='file'&gt;</w:t>
      </w:r>
    </w:p>
    <w:p w:rsidR="002A1F1A" w:rsidRPr="002A1F1A" w:rsidRDefault="002A1F1A" w:rsidP="002A1F1A">
      <w:r w:rsidRPr="002A1F1A">
        <w:t>            &lt;source path='$</w:t>
      </w:r>
    </w:p>
    <w:p w:rsidR="002A1F1A" w:rsidRPr="002A1F1A" w:rsidRDefault="002A1F1A" w:rsidP="002A1F1A">
      <w:r w:rsidRPr="002A1F1A">
        <w:rPr>
          <w:highlight w:val="green"/>
        </w:rPr>
        <w:t>Unknown macro: {</w:t>
      </w:r>
      <w:proofErr w:type="spellStart"/>
      <w:r w:rsidRPr="002A1F1A">
        <w:rPr>
          <w:highlight w:val="green"/>
        </w:rPr>
        <w:t>basepath</w:t>
      </w:r>
      <w:proofErr w:type="spellEnd"/>
      <w:r w:rsidRPr="002A1F1A">
        <w:rPr>
          <w:highlight w:val="green"/>
        </w:rPr>
        <w:t>}</w:t>
      </w:r>
      <w:r w:rsidRPr="002A1F1A">
        <w:t xml:space="preserve"> </w:t>
      </w:r>
    </w:p>
    <w:p w:rsidR="002A1F1A" w:rsidRPr="002A1F1A" w:rsidRDefault="002A1F1A" w:rsidP="002A1F1A">
      <w:r w:rsidRPr="002A1F1A">
        <w:t>/console.log'/&gt;</w:t>
      </w:r>
    </w:p>
    <w:p w:rsidR="002A1F1A" w:rsidRPr="002A1F1A" w:rsidRDefault="002A1F1A" w:rsidP="002A1F1A">
      <w:r w:rsidRPr="002A1F1A">
        <w:t>        &lt;/serial&gt;</w:t>
      </w:r>
    </w:p>
    <w:p w:rsidR="002A1F1A" w:rsidRPr="002A1F1A" w:rsidRDefault="002A1F1A" w:rsidP="002A1F1A">
      <w:r w:rsidRPr="002A1F1A">
        <w:t>        &lt;serial type='</w:t>
      </w:r>
      <w:proofErr w:type="spellStart"/>
      <w:r w:rsidRPr="002A1F1A">
        <w:t>pty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>#else</w:t>
      </w:r>
    </w:p>
    <w:p w:rsidR="002A1F1A" w:rsidRPr="002A1F1A" w:rsidRDefault="002A1F1A" w:rsidP="002A1F1A">
      <w:r w:rsidRPr="002A1F1A">
        <w:t>        &lt;console type='</w:t>
      </w:r>
      <w:proofErr w:type="spellStart"/>
      <w:r w:rsidRPr="002A1F1A">
        <w:t>pty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r w:rsidRPr="002A1F1A">
        <w:t>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use_usb_tablet</w:t>
      </w:r>
      <w:proofErr w:type="spellEnd"/>
      <w:r w:rsidRPr="002A1F1A">
        <w:t>', True) and $type != '</w:t>
      </w:r>
      <w:proofErr w:type="spellStart"/>
      <w:r w:rsidRPr="002A1F1A">
        <w:t>lxc</w:t>
      </w:r>
      <w:proofErr w:type="spellEnd"/>
      <w:r w:rsidRPr="002A1F1A">
        <w:t>' and $type != '</w:t>
      </w:r>
      <w:proofErr w:type="spellStart"/>
      <w:r w:rsidRPr="002A1F1A">
        <w:t>xen</w:t>
      </w:r>
      <w:proofErr w:type="spellEnd"/>
      <w:r w:rsidRPr="002A1F1A">
        <w:t>'</w:t>
      </w:r>
    </w:p>
    <w:p w:rsidR="002A1F1A" w:rsidRPr="002A1F1A" w:rsidRDefault="002A1F1A" w:rsidP="002A1F1A">
      <w:r w:rsidRPr="002A1F1A">
        <w:t>        &lt;input type='tablet' bus='</w:t>
      </w:r>
      <w:proofErr w:type="spellStart"/>
      <w:r w:rsidRPr="002A1F1A">
        <w:t>usb</w:t>
      </w:r>
      <w:proofErr w:type="spellEnd"/>
      <w:r w:rsidRPr="002A1F1A">
        <w:t>'/&gt;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r w:rsidRPr="002A1F1A">
        <w:t>#if $</w:t>
      </w:r>
      <w:proofErr w:type="spellStart"/>
      <w:proofErr w:type="gramStart"/>
      <w:r w:rsidRPr="002A1F1A">
        <w:t>getVar</w:t>
      </w:r>
      <w:proofErr w:type="spellEnd"/>
      <w:r w:rsidRPr="002A1F1A">
        <w:t>(</w:t>
      </w:r>
      <w:proofErr w:type="gramEnd"/>
      <w:r w:rsidRPr="002A1F1A">
        <w:t>'</w:t>
      </w:r>
      <w:proofErr w:type="spellStart"/>
      <w:r w:rsidRPr="002A1F1A">
        <w:t>vncserver_listen</w:t>
      </w:r>
      <w:proofErr w:type="spellEnd"/>
      <w:r w:rsidRPr="002A1F1A">
        <w:t>', False)</w:t>
      </w:r>
    </w:p>
    <w:p w:rsidR="002A1F1A" w:rsidRPr="002A1F1A" w:rsidRDefault="002A1F1A" w:rsidP="002A1F1A">
      <w:r w:rsidRPr="002A1F1A">
        <w:t>        &lt;graphics type='</w:t>
      </w:r>
      <w:proofErr w:type="spellStart"/>
      <w:r w:rsidRPr="002A1F1A">
        <w:t>vnc</w:t>
      </w:r>
      <w:proofErr w:type="spellEnd"/>
      <w:r w:rsidRPr="002A1F1A">
        <w:t xml:space="preserve">' port='-1' </w:t>
      </w:r>
      <w:proofErr w:type="spellStart"/>
      <w:r w:rsidRPr="002A1F1A">
        <w:t>autoport</w:t>
      </w:r>
      <w:proofErr w:type="spellEnd"/>
      <w:r w:rsidRPr="002A1F1A">
        <w:t xml:space="preserve">='yes' </w:t>
      </w:r>
      <w:proofErr w:type="spellStart"/>
      <w:r w:rsidRPr="002A1F1A">
        <w:t>keymap</w:t>
      </w:r>
      <w:proofErr w:type="spellEnd"/>
      <w:r w:rsidRPr="002A1F1A">
        <w:t>='$</w:t>
      </w:r>
    </w:p>
    <w:p w:rsidR="002A1F1A" w:rsidRPr="002A1F1A" w:rsidRDefault="002A1F1A" w:rsidP="002A1F1A">
      <w:r w:rsidRPr="002A1F1A">
        <w:rPr>
          <w:highlight w:val="green"/>
        </w:rPr>
        <w:t>Unknown macro: {</w:t>
      </w:r>
      <w:proofErr w:type="spellStart"/>
      <w:r w:rsidRPr="002A1F1A">
        <w:rPr>
          <w:highlight w:val="green"/>
        </w:rPr>
        <w:t>vnc_keymap</w:t>
      </w:r>
      <w:proofErr w:type="spellEnd"/>
      <w:r w:rsidRPr="002A1F1A">
        <w:rPr>
          <w:highlight w:val="green"/>
        </w:rPr>
        <w:t>}</w:t>
      </w:r>
      <w:r w:rsidRPr="002A1F1A">
        <w:t xml:space="preserve"> </w:t>
      </w:r>
    </w:p>
    <w:p w:rsidR="002A1F1A" w:rsidRPr="002A1F1A" w:rsidRDefault="002A1F1A" w:rsidP="002A1F1A">
      <w:proofErr w:type="gramStart"/>
      <w:r w:rsidRPr="002A1F1A">
        <w:t>' listen</w:t>
      </w:r>
      <w:proofErr w:type="gramEnd"/>
      <w:r w:rsidRPr="002A1F1A">
        <w:t>='$</w:t>
      </w:r>
    </w:p>
    <w:p w:rsidR="002A1F1A" w:rsidRPr="002A1F1A" w:rsidRDefault="002A1F1A" w:rsidP="002A1F1A">
      <w:r w:rsidRPr="002A1F1A">
        <w:rPr>
          <w:highlight w:val="green"/>
        </w:rPr>
        <w:t>Unknown macro: {</w:t>
      </w:r>
      <w:proofErr w:type="spellStart"/>
      <w:r w:rsidRPr="002A1F1A">
        <w:rPr>
          <w:highlight w:val="green"/>
        </w:rPr>
        <w:t>vncserver_listen</w:t>
      </w:r>
      <w:proofErr w:type="spellEnd"/>
      <w:r w:rsidRPr="002A1F1A">
        <w:rPr>
          <w:highlight w:val="green"/>
        </w:rPr>
        <w:t>}</w:t>
      </w:r>
      <w:r w:rsidRPr="002A1F1A">
        <w:t xml:space="preserve"> </w:t>
      </w:r>
    </w:p>
    <w:p w:rsidR="002A1F1A" w:rsidRPr="002A1F1A" w:rsidRDefault="002A1F1A" w:rsidP="002A1F1A">
      <w:r w:rsidRPr="002A1F1A">
        <w:t>'/&gt;</w:t>
      </w:r>
    </w:p>
    <w:p w:rsidR="002A1F1A" w:rsidRPr="002A1F1A" w:rsidRDefault="002A1F1A" w:rsidP="002A1F1A">
      <w:r w:rsidRPr="002A1F1A">
        <w:t>#end if</w:t>
      </w:r>
    </w:p>
    <w:p w:rsidR="002A1F1A" w:rsidRPr="002A1F1A" w:rsidRDefault="002A1F1A" w:rsidP="002A1F1A">
      <w:r w:rsidRPr="002A1F1A">
        <w:t>    &lt;/devices&gt;</w:t>
      </w:r>
    </w:p>
    <w:p w:rsidR="002A1F1A" w:rsidRPr="002A1F1A" w:rsidRDefault="002A1F1A" w:rsidP="002A1F1A">
      <w:r w:rsidRPr="002A1F1A">
        <w:t>&lt;/domain&gt;</w:t>
      </w:r>
    </w:p>
    <w:p w:rsidR="002A1F1A" w:rsidRPr="002A1F1A" w:rsidRDefault="002A1F1A" w:rsidP="002A1F1A">
      <w:r w:rsidRPr="002A1F1A">
        <w:t>2</w:t>
      </w:r>
      <w:r w:rsidRPr="002A1F1A">
        <w:t>、变更</w:t>
      </w:r>
      <w:proofErr w:type="spellStart"/>
      <w:r w:rsidRPr="002A1F1A">
        <w:t>OpenStack</w:t>
      </w:r>
      <w:proofErr w:type="spellEnd"/>
      <w:r w:rsidRPr="002A1F1A">
        <w:t>配置文件</w:t>
      </w:r>
    </w:p>
    <w:p w:rsidR="002A1F1A" w:rsidRPr="002A1F1A" w:rsidRDefault="002A1F1A" w:rsidP="002A1F1A">
      <w:proofErr w:type="gramStart"/>
      <w:r w:rsidRPr="002A1F1A">
        <w:t>云计算</w:t>
      </w:r>
      <w:proofErr w:type="gramEnd"/>
      <w:r w:rsidRPr="002A1F1A">
        <w:t>资源管理平台</w:t>
      </w:r>
      <w:proofErr w:type="spellStart"/>
      <w:r w:rsidRPr="002A1F1A">
        <w:t>OpenStack</w:t>
      </w:r>
      <w:proofErr w:type="spellEnd"/>
      <w:r w:rsidRPr="002A1F1A">
        <w:t>前期所选环境为</w:t>
      </w:r>
      <w:r w:rsidRPr="002A1F1A">
        <w:t>SUSE+XEN</w:t>
      </w:r>
      <w:r w:rsidRPr="002A1F1A">
        <w:t>的组合，而在</w:t>
      </w:r>
      <w:proofErr w:type="spellStart"/>
      <w:r w:rsidRPr="002A1F1A">
        <w:t>RedHat</w:t>
      </w:r>
      <w:proofErr w:type="spellEnd"/>
      <w:r w:rsidRPr="002A1F1A">
        <w:t>平台官方默认使用</w:t>
      </w:r>
      <w:r w:rsidRPr="002A1F1A">
        <w:t>KVM</w:t>
      </w:r>
      <w:r w:rsidRPr="002A1F1A">
        <w:t>的虚拟化技术，那么针对现在的</w:t>
      </w:r>
      <w:proofErr w:type="spellStart"/>
      <w:r w:rsidRPr="002A1F1A">
        <w:t>OpenStack</w:t>
      </w:r>
      <w:proofErr w:type="spellEnd"/>
      <w:r w:rsidRPr="002A1F1A">
        <w:t xml:space="preserve"> </w:t>
      </w:r>
      <w:r w:rsidRPr="002A1F1A">
        <w:t>配置文件</w:t>
      </w:r>
      <w:r w:rsidRPr="002A1F1A">
        <w:t>/</w:t>
      </w:r>
      <w:proofErr w:type="spellStart"/>
      <w:r w:rsidRPr="002A1F1A">
        <w:t>etc</w:t>
      </w:r>
      <w:proofErr w:type="spellEnd"/>
      <w:r w:rsidRPr="002A1F1A">
        <w:t>/nova/</w:t>
      </w:r>
      <w:proofErr w:type="spellStart"/>
      <w:r w:rsidRPr="002A1F1A">
        <w:t>nova.conf</w:t>
      </w:r>
      <w:proofErr w:type="spellEnd"/>
      <w:r w:rsidRPr="002A1F1A">
        <w:t>进行以下修改</w:t>
      </w:r>
    </w:p>
    <w:p w:rsidR="002A1F1A" w:rsidRPr="002A1F1A" w:rsidRDefault="002A1F1A" w:rsidP="002A1F1A">
      <w:r w:rsidRPr="002A1F1A">
        <w:t>1</w:t>
      </w:r>
      <w:proofErr w:type="gramStart"/>
      <w:r w:rsidRPr="002A1F1A">
        <w:t>】</w:t>
      </w:r>
      <w:proofErr w:type="gramEnd"/>
      <w:r w:rsidRPr="002A1F1A">
        <w:t xml:space="preserve">  </w:t>
      </w:r>
      <w:r w:rsidRPr="002A1F1A">
        <w:t>修改虚拟化技术</w:t>
      </w:r>
    </w:p>
    <w:p w:rsidR="002A1F1A" w:rsidRPr="002A1F1A" w:rsidRDefault="002A1F1A" w:rsidP="002A1F1A">
      <w:r w:rsidRPr="002A1F1A">
        <w:t>修改</w:t>
      </w:r>
      <w:proofErr w:type="spellStart"/>
      <w:r w:rsidRPr="002A1F1A">
        <w:t>nova.conf</w:t>
      </w:r>
      <w:proofErr w:type="spellEnd"/>
      <w:r w:rsidRPr="002A1F1A">
        <w:t>中的</w:t>
      </w:r>
      <w:proofErr w:type="spellStart"/>
      <w:r w:rsidRPr="002A1F1A">
        <w:t>libvirt_type</w:t>
      </w:r>
      <w:proofErr w:type="spellEnd"/>
      <w:r w:rsidRPr="002A1F1A">
        <w:t>参数</w:t>
      </w:r>
    </w:p>
    <w:p w:rsidR="002A1F1A" w:rsidRPr="002A1F1A" w:rsidRDefault="002A1F1A" w:rsidP="002A1F1A">
      <w:proofErr w:type="spellStart"/>
      <w:r w:rsidRPr="002A1F1A">
        <w:t>libvirt_type</w:t>
      </w:r>
      <w:proofErr w:type="spellEnd"/>
      <w:r w:rsidRPr="002A1F1A">
        <w:t>=</w:t>
      </w:r>
      <w:proofErr w:type="spellStart"/>
      <w:r w:rsidRPr="002A1F1A">
        <w:t>xen</w:t>
      </w:r>
      <w:proofErr w:type="spellEnd"/>
      <w:r w:rsidRPr="002A1F1A">
        <w:t xml:space="preserve"> ==&gt; </w:t>
      </w:r>
      <w:proofErr w:type="spellStart"/>
      <w:r w:rsidRPr="002A1F1A">
        <w:t>libvirt_type</w:t>
      </w:r>
      <w:proofErr w:type="spellEnd"/>
      <w:r w:rsidRPr="002A1F1A">
        <w:t>=</w:t>
      </w:r>
      <w:proofErr w:type="spellStart"/>
      <w:r w:rsidRPr="002A1F1A">
        <w:rPr>
          <w:b/>
          <w:bCs/>
        </w:rPr>
        <w:t>kvm</w:t>
      </w:r>
      <w:proofErr w:type="spellEnd"/>
    </w:p>
    <w:p w:rsidR="002A1F1A" w:rsidRPr="002A1F1A" w:rsidRDefault="002A1F1A" w:rsidP="002A1F1A">
      <w:r w:rsidRPr="002A1F1A">
        <w:t>2</w:t>
      </w:r>
      <w:proofErr w:type="gramStart"/>
      <w:r w:rsidRPr="002A1F1A">
        <w:t>】</w:t>
      </w:r>
      <w:proofErr w:type="gramEnd"/>
      <w:r w:rsidRPr="002A1F1A">
        <w:t>修改挂载</w:t>
      </w:r>
      <w:r w:rsidRPr="002A1F1A">
        <w:t>disk</w:t>
      </w:r>
      <w:r w:rsidRPr="002A1F1A">
        <w:t>盘的方式</w:t>
      </w:r>
    </w:p>
    <w:p w:rsidR="002A1F1A" w:rsidRPr="002A1F1A" w:rsidRDefault="002A1F1A" w:rsidP="002A1F1A">
      <w:r w:rsidRPr="002A1F1A">
        <w:t>对于</w:t>
      </w:r>
      <w:r w:rsidRPr="002A1F1A">
        <w:t xml:space="preserve">qcow2 </w:t>
      </w:r>
      <w:r w:rsidRPr="002A1F1A">
        <w:t>格式的镜像，只能使用</w:t>
      </w:r>
      <w:proofErr w:type="spellStart"/>
      <w:r w:rsidRPr="002A1F1A">
        <w:t>guestfs</w:t>
      </w:r>
      <w:proofErr w:type="spellEnd"/>
      <w:r w:rsidRPr="002A1F1A">
        <w:t>或</w:t>
      </w:r>
      <w:proofErr w:type="spellStart"/>
      <w:r w:rsidRPr="002A1F1A">
        <w:t>nbd</w:t>
      </w:r>
      <w:proofErr w:type="spellEnd"/>
      <w:r w:rsidRPr="002A1F1A">
        <w:t>设备配合</w:t>
      </w:r>
      <w:proofErr w:type="spellStart"/>
      <w:r w:rsidRPr="002A1F1A">
        <w:t>qemu-nbd</w:t>
      </w:r>
      <w:proofErr w:type="spellEnd"/>
      <w:r w:rsidRPr="002A1F1A">
        <w:t>进行注入。但是使用</w:t>
      </w:r>
      <w:proofErr w:type="spellStart"/>
      <w:r w:rsidRPr="002A1F1A">
        <w:t>guestfs</w:t>
      </w:r>
      <w:proofErr w:type="spellEnd"/>
      <w:r w:rsidRPr="002A1F1A">
        <w:t>挂载镜像的速度较慢。因此在</w:t>
      </w:r>
      <w:r w:rsidRPr="002A1F1A">
        <w:t>SUSE</w:t>
      </w:r>
      <w:r w:rsidRPr="002A1F1A">
        <w:t>中云计算资源</w:t>
      </w:r>
      <w:r w:rsidRPr="002A1F1A">
        <w:t xml:space="preserve"> </w:t>
      </w:r>
      <w:r w:rsidRPr="002A1F1A">
        <w:t>管理平台使用</w:t>
      </w:r>
      <w:proofErr w:type="spellStart"/>
      <w:r w:rsidRPr="002A1F1A">
        <w:t>qemu-nbd</w:t>
      </w:r>
      <w:proofErr w:type="spellEnd"/>
      <w:r w:rsidRPr="002A1F1A">
        <w:t>方案，遗憾的是</w:t>
      </w:r>
      <w:r w:rsidRPr="002A1F1A">
        <w:t>CentOS/</w:t>
      </w:r>
      <w:proofErr w:type="spellStart"/>
      <w:r w:rsidRPr="002A1F1A">
        <w:t>RedHat</w:t>
      </w:r>
      <w:proofErr w:type="spellEnd"/>
      <w:r w:rsidRPr="002A1F1A">
        <w:t>中，内核默认没有编译</w:t>
      </w:r>
      <w:proofErr w:type="spellStart"/>
      <w:r w:rsidRPr="002A1F1A">
        <w:t>nbd</w:t>
      </w:r>
      <w:proofErr w:type="spellEnd"/>
      <w:r w:rsidRPr="002A1F1A">
        <w:t>模块</w:t>
      </w:r>
      <w:r w:rsidRPr="002A1F1A">
        <w:t xml:space="preserve">, </w:t>
      </w:r>
      <w:proofErr w:type="spellStart"/>
      <w:r w:rsidRPr="002A1F1A">
        <w:t>qemu</w:t>
      </w:r>
      <w:proofErr w:type="spellEnd"/>
      <w:r w:rsidRPr="002A1F1A">
        <w:t>默认也没有编译</w:t>
      </w:r>
      <w:proofErr w:type="spellStart"/>
      <w:r w:rsidRPr="002A1F1A">
        <w:t>qemu-nbd</w:t>
      </w:r>
      <w:proofErr w:type="spellEnd"/>
      <w:r w:rsidRPr="002A1F1A">
        <w:t>程序。</w:t>
      </w:r>
    </w:p>
    <w:p w:rsidR="002A1F1A" w:rsidRPr="002A1F1A" w:rsidRDefault="002A1F1A" w:rsidP="002A1F1A">
      <w:r w:rsidRPr="002A1F1A">
        <w:t>解决方案有</w:t>
      </w:r>
      <w:r w:rsidRPr="002A1F1A">
        <w:t>2</w:t>
      </w:r>
      <w:r w:rsidRPr="002A1F1A">
        <w:t>种，</w:t>
      </w:r>
      <w:r w:rsidRPr="002A1F1A">
        <w:t>1</w:t>
      </w:r>
      <w:r w:rsidRPr="002A1F1A">
        <w:t>）手工编译</w:t>
      </w:r>
      <w:proofErr w:type="spellStart"/>
      <w:r w:rsidRPr="002A1F1A">
        <w:t>nbd</w:t>
      </w:r>
      <w:proofErr w:type="spellEnd"/>
      <w:r w:rsidRPr="002A1F1A">
        <w:t>模块和</w:t>
      </w:r>
      <w:proofErr w:type="spellStart"/>
      <w:r w:rsidRPr="002A1F1A">
        <w:t>qemu-nbd</w:t>
      </w:r>
      <w:proofErr w:type="spellEnd"/>
      <w:r w:rsidRPr="002A1F1A">
        <w:t>程序、</w:t>
      </w:r>
      <w:r w:rsidRPr="002A1F1A">
        <w:t>2</w:t>
      </w:r>
      <w:r w:rsidRPr="002A1F1A">
        <w:t>）使用速度较慢的</w:t>
      </w:r>
      <w:proofErr w:type="spellStart"/>
      <w:r w:rsidRPr="002A1F1A">
        <w:t>guestfs</w:t>
      </w:r>
      <w:proofErr w:type="spellEnd"/>
      <w:r w:rsidRPr="002A1F1A">
        <w:t xml:space="preserve"> 2</w:t>
      </w:r>
      <w:r w:rsidRPr="002A1F1A">
        <w:t>种方案在本次预研中都有测试，通过查看</w:t>
      </w:r>
      <w:proofErr w:type="spellStart"/>
      <w:r w:rsidRPr="002A1F1A">
        <w:t>OpenStack</w:t>
      </w:r>
      <w:proofErr w:type="spellEnd"/>
      <w:r w:rsidRPr="002A1F1A">
        <w:t>操作日志可以比较得出</w:t>
      </w:r>
      <w:r w:rsidRPr="002A1F1A">
        <w:t>2</w:t>
      </w:r>
      <w:r w:rsidRPr="002A1F1A">
        <w:t>种方案在时间上相差</w:t>
      </w:r>
      <w:r w:rsidRPr="002A1F1A">
        <w:t>10</w:t>
      </w:r>
      <w:r w:rsidRPr="002A1F1A">
        <w:t>至</w:t>
      </w:r>
      <w:r w:rsidRPr="002A1F1A">
        <w:t>20</w:t>
      </w:r>
      <w:r w:rsidRPr="002A1F1A">
        <w:t>倍。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969"/>
        <w:gridCol w:w="708"/>
      </w:tblGrid>
      <w:tr w:rsidR="002A1F1A" w:rsidRPr="002A1F1A" w:rsidTr="002A1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 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proofErr w:type="spellStart"/>
            <w:r w:rsidRPr="002A1F1A">
              <w:t>qemu-nbd</w:t>
            </w:r>
            <w:proofErr w:type="spellEnd"/>
            <w:r w:rsidRPr="002A1F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proofErr w:type="spellStart"/>
            <w:r w:rsidRPr="002A1F1A">
              <w:t>guestfs</w:t>
            </w:r>
            <w:proofErr w:type="spellEnd"/>
            <w:r w:rsidRPr="002A1F1A">
              <w:t xml:space="preserve">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>挂载时间</w:t>
            </w:r>
            <w:r w:rsidRPr="002A1F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2~3s </w:t>
            </w:r>
          </w:p>
        </w:tc>
        <w:tc>
          <w:tcPr>
            <w:tcW w:w="0" w:type="auto"/>
            <w:vAlign w:val="center"/>
            <w:hideMark/>
          </w:tcPr>
          <w:p w:rsidR="002A1F1A" w:rsidRPr="002A1F1A" w:rsidRDefault="002A1F1A" w:rsidP="002A1F1A">
            <w:r w:rsidRPr="002A1F1A">
              <w:t xml:space="preserve">30~40s </w:t>
            </w:r>
          </w:p>
        </w:tc>
      </w:tr>
    </w:tbl>
    <w:p w:rsidR="002A1F1A" w:rsidRPr="002A1F1A" w:rsidRDefault="002A1F1A" w:rsidP="002A1F1A">
      <w:r w:rsidRPr="002A1F1A">
        <w:t>方案</w:t>
      </w:r>
      <w:r w:rsidRPr="002A1F1A">
        <w:t>1</w:t>
      </w:r>
      <w:r w:rsidRPr="002A1F1A">
        <w:t>实现起来开销较大，因此建议使用方案</w:t>
      </w:r>
      <w:r w:rsidRPr="002A1F1A">
        <w:t>2</w:t>
      </w:r>
      <w:r w:rsidRPr="002A1F1A">
        <w:t>。</w:t>
      </w:r>
    </w:p>
    <w:p w:rsidR="002A1F1A" w:rsidRPr="002A1F1A" w:rsidRDefault="002A1F1A" w:rsidP="002A1F1A">
      <w:r w:rsidRPr="002A1F1A">
        <w:t>修改</w:t>
      </w:r>
      <w:proofErr w:type="spellStart"/>
      <w:r w:rsidRPr="002A1F1A">
        <w:t>nova.conf</w:t>
      </w:r>
      <w:proofErr w:type="spellEnd"/>
      <w:r w:rsidRPr="002A1F1A">
        <w:t>中的</w:t>
      </w:r>
      <w:proofErr w:type="spellStart"/>
      <w:r w:rsidRPr="002A1F1A">
        <w:t>img_handlers</w:t>
      </w:r>
      <w:proofErr w:type="spellEnd"/>
      <w:r w:rsidRPr="002A1F1A">
        <w:t>参数</w:t>
      </w:r>
    </w:p>
    <w:p w:rsidR="002A1F1A" w:rsidRPr="002A1F1A" w:rsidRDefault="002A1F1A" w:rsidP="002A1F1A">
      <w:proofErr w:type="spellStart"/>
      <w:r w:rsidRPr="002A1F1A">
        <w:t>img_handlers</w:t>
      </w:r>
      <w:proofErr w:type="spellEnd"/>
      <w:r w:rsidRPr="002A1F1A">
        <w:t>=</w:t>
      </w:r>
      <w:proofErr w:type="spellStart"/>
      <w:r w:rsidRPr="002A1F1A">
        <w:t>nbd</w:t>
      </w:r>
      <w:proofErr w:type="spellEnd"/>
      <w:r w:rsidRPr="002A1F1A">
        <w:t xml:space="preserve"> ==&gt; </w:t>
      </w:r>
      <w:proofErr w:type="spellStart"/>
      <w:r w:rsidRPr="002A1F1A">
        <w:t>img_handlers</w:t>
      </w:r>
      <w:proofErr w:type="spellEnd"/>
      <w:r w:rsidRPr="002A1F1A">
        <w:t>=</w:t>
      </w:r>
      <w:proofErr w:type="spellStart"/>
      <w:r w:rsidRPr="002A1F1A">
        <w:rPr>
          <w:b/>
          <w:bCs/>
        </w:rPr>
        <w:t>guestfs</w:t>
      </w:r>
      <w:proofErr w:type="spellEnd"/>
    </w:p>
    <w:p w:rsidR="002A1F1A" w:rsidRPr="002A1F1A" w:rsidRDefault="002A1F1A" w:rsidP="002A1F1A">
      <w:r w:rsidRPr="002A1F1A">
        <w:t>预研问题</w:t>
      </w:r>
      <w:r w:rsidRPr="002A1F1A">
        <w:t>2</w:t>
      </w:r>
      <w:r w:rsidRPr="002A1F1A">
        <w:t>：</w:t>
      </w:r>
      <w:proofErr w:type="gramStart"/>
      <w:r w:rsidRPr="002A1F1A">
        <w:t>云计算</w:t>
      </w:r>
      <w:proofErr w:type="gramEnd"/>
      <w:r w:rsidRPr="002A1F1A">
        <w:t>资源管理平台</w:t>
      </w:r>
      <w:proofErr w:type="spellStart"/>
      <w:r w:rsidRPr="002A1F1A">
        <w:t>OpenStack</w:t>
      </w:r>
      <w:proofErr w:type="spellEnd"/>
      <w:r w:rsidRPr="002A1F1A">
        <w:t>版本是否支持</w:t>
      </w:r>
      <w:proofErr w:type="spellStart"/>
      <w:r w:rsidRPr="002A1F1A">
        <w:t>RedHat</w:t>
      </w:r>
      <w:proofErr w:type="spellEnd"/>
      <w:r w:rsidRPr="002A1F1A">
        <w:t>系统作为镜像模板？</w:t>
      </w:r>
    </w:p>
    <w:p w:rsidR="002A1F1A" w:rsidRPr="002A1F1A" w:rsidRDefault="002A1F1A" w:rsidP="002A1F1A">
      <w:r w:rsidRPr="002A1F1A">
        <w:t>预研问题</w:t>
      </w:r>
      <w:r w:rsidRPr="002A1F1A">
        <w:t>2</w:t>
      </w:r>
      <w:r w:rsidRPr="002A1F1A">
        <w:t>结果：目前</w:t>
      </w:r>
      <w:proofErr w:type="gramStart"/>
      <w:r w:rsidRPr="002A1F1A">
        <w:t>云计算</w:t>
      </w:r>
      <w:proofErr w:type="gramEnd"/>
      <w:r w:rsidRPr="002A1F1A">
        <w:t>资源管理平台</w:t>
      </w:r>
      <w:proofErr w:type="spellStart"/>
      <w:r w:rsidRPr="002A1F1A">
        <w:t>OpenStack</w:t>
      </w:r>
      <w:proofErr w:type="spellEnd"/>
      <w:r w:rsidRPr="002A1F1A">
        <w:t>版本暂不支持</w:t>
      </w:r>
      <w:proofErr w:type="spellStart"/>
      <w:r w:rsidRPr="002A1F1A">
        <w:t>RedHat</w:t>
      </w:r>
      <w:proofErr w:type="spellEnd"/>
      <w:r w:rsidRPr="002A1F1A">
        <w:t>系统镜像模板</w:t>
      </w:r>
      <w:r w:rsidRPr="002A1F1A">
        <w:lastRenderedPageBreak/>
        <w:t>的注入，需要修改代码中注入路径及内容才能满足支持</w:t>
      </w:r>
      <w:proofErr w:type="spellStart"/>
      <w:r w:rsidRPr="002A1F1A">
        <w:t>RedHat</w:t>
      </w:r>
      <w:proofErr w:type="spellEnd"/>
      <w:r w:rsidRPr="002A1F1A">
        <w:t>镜像的需求。</w:t>
      </w:r>
    </w:p>
    <w:p w:rsidR="002A1F1A" w:rsidRPr="002A1F1A" w:rsidRDefault="002A1F1A" w:rsidP="002A1F1A">
      <w:proofErr w:type="spellStart"/>
      <w:r w:rsidRPr="002A1F1A">
        <w:t>OpenStack</w:t>
      </w:r>
      <w:proofErr w:type="spellEnd"/>
      <w:r w:rsidRPr="002A1F1A">
        <w:t>默认只支持基于</w:t>
      </w:r>
      <w:proofErr w:type="spellStart"/>
      <w:r w:rsidRPr="002A1F1A">
        <w:t>Debian</w:t>
      </w:r>
      <w:proofErr w:type="spellEnd"/>
      <w:r w:rsidRPr="002A1F1A">
        <w:t>的</w:t>
      </w:r>
      <w:r w:rsidRPr="002A1F1A">
        <w:t>Linux</w:t>
      </w:r>
      <w:r w:rsidRPr="002A1F1A">
        <w:t>发行版本，比如</w:t>
      </w:r>
      <w:r w:rsidRPr="002A1F1A">
        <w:t>Ubuntu</w:t>
      </w:r>
      <w:r w:rsidRPr="002A1F1A">
        <w:t>。注入主机名、注入默认路由、注入</w:t>
      </w:r>
      <w:r w:rsidRPr="002A1F1A">
        <w:t>DNS</w:t>
      </w:r>
      <w:proofErr w:type="gramStart"/>
      <w:r w:rsidRPr="002A1F1A">
        <w:t>都是云计算</w:t>
      </w:r>
      <w:proofErr w:type="gramEnd"/>
      <w:r w:rsidRPr="002A1F1A">
        <w:t>资源管理平台进行二次开发的新功能。</w:t>
      </w:r>
    </w:p>
    <w:p w:rsidR="002A1F1A" w:rsidRPr="002A1F1A" w:rsidRDefault="002A1F1A" w:rsidP="002A1F1A">
      <w:r w:rsidRPr="002A1F1A">
        <w:t>针对</w:t>
      </w:r>
      <w:r w:rsidRPr="002A1F1A">
        <w:t>SUSE</w:t>
      </w:r>
      <w:r w:rsidRPr="002A1F1A">
        <w:t>与</w:t>
      </w:r>
      <w:proofErr w:type="spellStart"/>
      <w:r w:rsidRPr="002A1F1A">
        <w:t>RedHat</w:t>
      </w:r>
      <w:proofErr w:type="spellEnd"/>
      <w:r w:rsidRPr="002A1F1A">
        <w:t>注入的路径与内容不同点见下表。因此采用现有</w:t>
      </w:r>
      <w:proofErr w:type="spellStart"/>
      <w:r w:rsidRPr="002A1F1A">
        <w:t>OpenStack</w:t>
      </w:r>
      <w:proofErr w:type="spellEnd"/>
      <w:r w:rsidRPr="002A1F1A">
        <w:t xml:space="preserve"> </w:t>
      </w:r>
      <w:r w:rsidRPr="002A1F1A">
        <w:t>代码无法在</w:t>
      </w:r>
      <w:proofErr w:type="spellStart"/>
      <w:r w:rsidRPr="002A1F1A">
        <w:t>RedHat</w:t>
      </w:r>
      <w:proofErr w:type="spellEnd"/>
      <w:r w:rsidRPr="002A1F1A">
        <w:t>镜像模板注入以上相关性息。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1724"/>
        <w:gridCol w:w="1628"/>
        <w:gridCol w:w="1724"/>
        <w:gridCol w:w="820"/>
      </w:tblGrid>
      <w:tr w:rsidR="002A1F1A" w:rsidRPr="002A1F1A" w:rsidTr="002A1F1A">
        <w:trPr>
          <w:tblCellSpacing w:w="15" w:type="dxa"/>
        </w:trPr>
        <w:tc>
          <w:tcPr>
            <w:tcW w:w="806" w:type="dxa"/>
            <w:vAlign w:val="center"/>
            <w:hideMark/>
          </w:tcPr>
          <w:p w:rsidR="002A1F1A" w:rsidRPr="002A1F1A" w:rsidRDefault="002A1F1A" w:rsidP="002A1F1A">
            <w:r w:rsidRPr="002A1F1A">
              <w:t> </w:t>
            </w:r>
          </w:p>
        </w:tc>
        <w:tc>
          <w:tcPr>
            <w:tcW w:w="1529" w:type="dxa"/>
            <w:vAlign w:val="center"/>
            <w:hideMark/>
          </w:tcPr>
          <w:p w:rsidR="002A1F1A" w:rsidRPr="002A1F1A" w:rsidRDefault="002A1F1A" w:rsidP="002A1F1A">
            <w:r w:rsidRPr="002A1F1A">
              <w:t>SUSE</w:t>
            </w:r>
            <w:r w:rsidRPr="002A1F1A">
              <w:t>注入路径</w:t>
            </w:r>
            <w:r w:rsidRPr="002A1F1A">
              <w:t xml:space="preserve">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>注入内容</w:t>
            </w:r>
            <w:r w:rsidRPr="002A1F1A">
              <w:t xml:space="preserve"> </w:t>
            </w:r>
          </w:p>
        </w:tc>
        <w:tc>
          <w:tcPr>
            <w:tcW w:w="1598" w:type="dxa"/>
            <w:vAlign w:val="center"/>
            <w:hideMark/>
          </w:tcPr>
          <w:p w:rsidR="002A1F1A" w:rsidRPr="002A1F1A" w:rsidRDefault="002A1F1A" w:rsidP="002A1F1A">
            <w:proofErr w:type="spellStart"/>
            <w:r w:rsidRPr="002A1F1A">
              <w:t>RedHat</w:t>
            </w:r>
            <w:proofErr w:type="spellEnd"/>
            <w:r w:rsidRPr="002A1F1A">
              <w:t>注入路径</w:t>
            </w:r>
            <w:r w:rsidRPr="002A1F1A">
              <w:t xml:space="preserve">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>注入内容</w:t>
            </w:r>
            <w:r w:rsidRPr="002A1F1A">
              <w:t xml:space="preserve"> </w:t>
            </w:r>
          </w:p>
        </w:tc>
        <w:tc>
          <w:tcPr>
            <w:tcW w:w="775" w:type="dxa"/>
            <w:vAlign w:val="center"/>
            <w:hideMark/>
          </w:tcPr>
          <w:p w:rsidR="002A1F1A" w:rsidRPr="002A1F1A" w:rsidRDefault="002A1F1A" w:rsidP="002A1F1A">
            <w:r w:rsidRPr="002A1F1A">
              <w:t>结果</w:t>
            </w:r>
            <w:r w:rsidRPr="002A1F1A">
              <w:t xml:space="preserve">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806" w:type="dxa"/>
            <w:vAlign w:val="center"/>
            <w:hideMark/>
          </w:tcPr>
          <w:p w:rsidR="002A1F1A" w:rsidRPr="002A1F1A" w:rsidRDefault="002A1F1A" w:rsidP="002A1F1A">
            <w:r w:rsidRPr="002A1F1A">
              <w:t>网络配置注入</w:t>
            </w:r>
            <w:r w:rsidRPr="002A1F1A"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>/</w:t>
            </w:r>
            <w:proofErr w:type="spellStart"/>
            <w:r w:rsidRPr="002A1F1A">
              <w:t>sysconfig</w:t>
            </w:r>
            <w:proofErr w:type="spellEnd"/>
            <w:r w:rsidRPr="002A1F1A">
              <w:t xml:space="preserve">/network/ifcfg-eth0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>BOOTPROTO=static</w:t>
            </w:r>
            <w:r w:rsidRPr="002A1F1A">
              <w:br/>
              <w:t>IPADDR=192.168.2.120</w:t>
            </w:r>
            <w:r w:rsidRPr="002A1F1A">
              <w:br/>
              <w:t>NETMASK=255.255.252.0</w:t>
            </w:r>
            <w:r w:rsidRPr="002A1F1A">
              <w:br/>
              <w:t>STARTMODE=auto</w:t>
            </w:r>
            <w:r w:rsidRPr="002A1F1A">
              <w:br/>
              <w:t xml:space="preserve">USERCONTROL=no </w:t>
            </w:r>
          </w:p>
        </w:tc>
        <w:tc>
          <w:tcPr>
            <w:tcW w:w="1598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>/</w:t>
            </w:r>
            <w:proofErr w:type="spellStart"/>
            <w:r w:rsidRPr="002A1F1A">
              <w:t>sysconfig</w:t>
            </w:r>
            <w:proofErr w:type="spellEnd"/>
            <w:r w:rsidRPr="002A1F1A">
              <w:t xml:space="preserve">/network-scripts/ifcfg-eth0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>ONBOOT=yes</w:t>
            </w:r>
            <w:r w:rsidRPr="002A1F1A">
              <w:br/>
              <w:t>DEVICE=eth0</w:t>
            </w:r>
            <w:r w:rsidRPr="002A1F1A">
              <w:br/>
              <w:t>BOOTPROTO=static</w:t>
            </w:r>
            <w:r w:rsidRPr="002A1F1A">
              <w:br/>
              <w:t>IPADDR=192.168.2.120</w:t>
            </w:r>
            <w:r w:rsidRPr="002A1F1A">
              <w:br/>
              <w:t>NETMASK=255.255.252.0</w:t>
            </w:r>
            <w:r w:rsidRPr="002A1F1A">
              <w:br/>
              <w:t>STARTMODE=auto</w:t>
            </w:r>
            <w:r w:rsidRPr="002A1F1A">
              <w:br/>
              <w:t xml:space="preserve">USERCONTROL=no </w:t>
            </w:r>
          </w:p>
        </w:tc>
        <w:tc>
          <w:tcPr>
            <w:tcW w:w="775" w:type="dxa"/>
            <w:vAlign w:val="center"/>
            <w:hideMark/>
          </w:tcPr>
          <w:p w:rsidR="002A1F1A" w:rsidRPr="002A1F1A" w:rsidRDefault="002A1F1A" w:rsidP="002A1F1A">
            <w:r w:rsidRPr="002A1F1A">
              <w:t>默认注入路径与内容</w:t>
            </w:r>
            <w:proofErr w:type="gramStart"/>
            <w:r w:rsidRPr="002A1F1A">
              <w:t>不</w:t>
            </w:r>
            <w:proofErr w:type="gramEnd"/>
            <w:r w:rsidRPr="002A1F1A">
              <w:t>可用，增加</w:t>
            </w:r>
            <w:r w:rsidRPr="002A1F1A">
              <w:t>ONBOOT</w:t>
            </w:r>
            <w:r w:rsidRPr="002A1F1A">
              <w:t>、</w:t>
            </w:r>
            <w:r w:rsidRPr="002A1F1A">
              <w:t>DEVICE</w:t>
            </w:r>
            <w:r w:rsidRPr="002A1F1A">
              <w:t>后可用</w:t>
            </w:r>
            <w:r w:rsidRPr="002A1F1A">
              <w:t xml:space="preserve">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806" w:type="dxa"/>
            <w:vAlign w:val="center"/>
            <w:hideMark/>
          </w:tcPr>
          <w:p w:rsidR="002A1F1A" w:rsidRPr="002A1F1A" w:rsidRDefault="002A1F1A" w:rsidP="002A1F1A">
            <w:r w:rsidRPr="002A1F1A">
              <w:t>默认路由注入</w:t>
            </w:r>
            <w:r w:rsidRPr="002A1F1A"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>/</w:t>
            </w:r>
            <w:proofErr w:type="spellStart"/>
            <w:r w:rsidRPr="002A1F1A">
              <w:t>sysconfig</w:t>
            </w:r>
            <w:proofErr w:type="spellEnd"/>
            <w:r w:rsidRPr="002A1F1A">
              <w:t xml:space="preserve">/network/routes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 xml:space="preserve">default 192.168.2.73 - - </w:t>
            </w:r>
          </w:p>
        </w:tc>
        <w:tc>
          <w:tcPr>
            <w:tcW w:w="1598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>/</w:t>
            </w:r>
            <w:proofErr w:type="spellStart"/>
            <w:r w:rsidRPr="002A1F1A">
              <w:t>sysconfig</w:t>
            </w:r>
            <w:proofErr w:type="spellEnd"/>
            <w:r w:rsidRPr="002A1F1A">
              <w:t xml:space="preserve">/network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 xml:space="preserve">GATEWAY=192.168.2.73 </w:t>
            </w:r>
          </w:p>
        </w:tc>
        <w:tc>
          <w:tcPr>
            <w:tcW w:w="775" w:type="dxa"/>
            <w:vAlign w:val="center"/>
            <w:hideMark/>
          </w:tcPr>
          <w:p w:rsidR="002A1F1A" w:rsidRPr="002A1F1A" w:rsidRDefault="002A1F1A" w:rsidP="002A1F1A">
            <w:r w:rsidRPr="002A1F1A">
              <w:t>默认注入路径与内容</w:t>
            </w:r>
            <w:proofErr w:type="gramStart"/>
            <w:r w:rsidRPr="002A1F1A">
              <w:t>不</w:t>
            </w:r>
            <w:proofErr w:type="gramEnd"/>
            <w:r w:rsidRPr="002A1F1A">
              <w:t>可用</w:t>
            </w:r>
            <w:r w:rsidRPr="002A1F1A">
              <w:t xml:space="preserve">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806" w:type="dxa"/>
            <w:vAlign w:val="center"/>
            <w:hideMark/>
          </w:tcPr>
          <w:p w:rsidR="002A1F1A" w:rsidRPr="002A1F1A" w:rsidRDefault="002A1F1A" w:rsidP="002A1F1A">
            <w:r w:rsidRPr="002A1F1A">
              <w:t>DNS</w:t>
            </w:r>
            <w:r w:rsidRPr="002A1F1A">
              <w:t>注入</w:t>
            </w:r>
            <w:r w:rsidRPr="002A1F1A"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>/</w:t>
            </w:r>
            <w:proofErr w:type="spellStart"/>
            <w:r w:rsidRPr="002A1F1A">
              <w:t>resolv.conf</w:t>
            </w:r>
            <w:proofErr w:type="spellEnd"/>
            <w:r w:rsidRPr="002A1F1A">
              <w:t xml:space="preserve">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proofErr w:type="spellStart"/>
            <w:r w:rsidRPr="002A1F1A">
              <w:t>nameserver</w:t>
            </w:r>
            <w:proofErr w:type="spellEnd"/>
            <w:r w:rsidRPr="002A1F1A">
              <w:t xml:space="preserve"> 114.114.114.114 </w:t>
            </w:r>
          </w:p>
        </w:tc>
        <w:tc>
          <w:tcPr>
            <w:tcW w:w="1598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>/</w:t>
            </w:r>
            <w:proofErr w:type="spellStart"/>
            <w:r w:rsidRPr="002A1F1A">
              <w:t>resolv.conf</w:t>
            </w:r>
            <w:proofErr w:type="spellEnd"/>
            <w:r w:rsidRPr="002A1F1A">
              <w:t xml:space="preserve">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proofErr w:type="spellStart"/>
            <w:r w:rsidRPr="002A1F1A">
              <w:t>nameserver</w:t>
            </w:r>
            <w:proofErr w:type="spellEnd"/>
            <w:r w:rsidRPr="002A1F1A">
              <w:t xml:space="preserve"> 114.114.114.114 </w:t>
            </w:r>
          </w:p>
        </w:tc>
        <w:tc>
          <w:tcPr>
            <w:tcW w:w="775" w:type="dxa"/>
            <w:vAlign w:val="center"/>
            <w:hideMark/>
          </w:tcPr>
          <w:p w:rsidR="002A1F1A" w:rsidRPr="002A1F1A" w:rsidRDefault="002A1F1A" w:rsidP="002A1F1A">
            <w:r w:rsidRPr="002A1F1A">
              <w:t>可用</w:t>
            </w:r>
            <w:r w:rsidRPr="002A1F1A">
              <w:t xml:space="preserve"> </w:t>
            </w:r>
          </w:p>
        </w:tc>
      </w:tr>
      <w:tr w:rsidR="002A1F1A" w:rsidRPr="002A1F1A" w:rsidTr="002A1F1A">
        <w:trPr>
          <w:tblCellSpacing w:w="15" w:type="dxa"/>
        </w:trPr>
        <w:tc>
          <w:tcPr>
            <w:tcW w:w="806" w:type="dxa"/>
            <w:vAlign w:val="center"/>
            <w:hideMark/>
          </w:tcPr>
          <w:p w:rsidR="002A1F1A" w:rsidRPr="002A1F1A" w:rsidRDefault="002A1F1A" w:rsidP="002A1F1A">
            <w:r w:rsidRPr="002A1F1A">
              <w:t>主机名的注入</w:t>
            </w:r>
            <w:r w:rsidRPr="002A1F1A"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 xml:space="preserve">/HOSTNAME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 xml:space="preserve">XXX </w:t>
            </w:r>
          </w:p>
        </w:tc>
        <w:tc>
          <w:tcPr>
            <w:tcW w:w="1598" w:type="dxa"/>
            <w:vAlign w:val="center"/>
            <w:hideMark/>
          </w:tcPr>
          <w:p w:rsidR="002A1F1A" w:rsidRPr="002A1F1A" w:rsidRDefault="002A1F1A" w:rsidP="002A1F1A">
            <w:r w:rsidRPr="002A1F1A">
              <w:t>/</w:t>
            </w:r>
            <w:proofErr w:type="spellStart"/>
            <w:r w:rsidRPr="002A1F1A">
              <w:t>etc</w:t>
            </w:r>
            <w:proofErr w:type="spellEnd"/>
            <w:r w:rsidRPr="002A1F1A">
              <w:t>/</w:t>
            </w:r>
            <w:proofErr w:type="spellStart"/>
            <w:r w:rsidRPr="002A1F1A">
              <w:t>sysconfig</w:t>
            </w:r>
            <w:proofErr w:type="spellEnd"/>
            <w:r w:rsidRPr="002A1F1A">
              <w:t xml:space="preserve">/network </w:t>
            </w:r>
          </w:p>
        </w:tc>
        <w:tc>
          <w:tcPr>
            <w:tcW w:w="1694" w:type="dxa"/>
            <w:vAlign w:val="center"/>
            <w:hideMark/>
          </w:tcPr>
          <w:p w:rsidR="002A1F1A" w:rsidRPr="002A1F1A" w:rsidRDefault="002A1F1A" w:rsidP="002A1F1A">
            <w:r w:rsidRPr="002A1F1A">
              <w:t xml:space="preserve">HOSTNAME=XXX </w:t>
            </w:r>
          </w:p>
        </w:tc>
        <w:tc>
          <w:tcPr>
            <w:tcW w:w="775" w:type="dxa"/>
            <w:vAlign w:val="center"/>
            <w:hideMark/>
          </w:tcPr>
          <w:p w:rsidR="002A1F1A" w:rsidRPr="002A1F1A" w:rsidRDefault="002A1F1A" w:rsidP="002A1F1A">
            <w:r w:rsidRPr="002A1F1A">
              <w:t>默认注入路径与内容</w:t>
            </w:r>
            <w:proofErr w:type="gramStart"/>
            <w:r w:rsidRPr="002A1F1A">
              <w:t>不</w:t>
            </w:r>
            <w:proofErr w:type="gramEnd"/>
            <w:r w:rsidRPr="002A1F1A">
              <w:t>可用</w:t>
            </w:r>
            <w:r w:rsidRPr="002A1F1A">
              <w:t xml:space="preserve"> </w:t>
            </w:r>
          </w:p>
        </w:tc>
      </w:tr>
    </w:tbl>
    <w:p w:rsidR="002A1F1A" w:rsidRPr="002A1F1A" w:rsidRDefault="002A1F1A" w:rsidP="002A1F1A"/>
    <w:p w:rsidR="00D23B87" w:rsidRPr="002A1F1A" w:rsidRDefault="00D23B87"/>
    <w:sectPr w:rsidR="00D23B87" w:rsidRPr="002A1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C5103"/>
    <w:multiLevelType w:val="multilevel"/>
    <w:tmpl w:val="38C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A4"/>
    <w:rsid w:val="002A1F1A"/>
    <w:rsid w:val="00D23B87"/>
    <w:rsid w:val="00D4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1FC6B-A871-477E-A3AB-F3278D15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4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7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9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1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4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17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6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tack/no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stack/nov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tc\pki\rpm-gpg\RPM-GPG-KEY-redhat-release" TargetMode="External"/><Relationship Id="rId5" Type="http://schemas.openxmlformats.org/officeDocument/2006/relationships/hyperlink" Target="file:///\\media\cdr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1954</Words>
  <Characters>11143</Characters>
  <Application>Microsoft Office Word</Application>
  <DocSecurity>0</DocSecurity>
  <Lines>92</Lines>
  <Paragraphs>26</Paragraphs>
  <ScaleCrop>false</ScaleCrop>
  <Company/>
  <LinksUpToDate>false</LinksUpToDate>
  <CharactersWithSpaces>13071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2015-11-26T08:59:00Z</dcterms:created>
  <dcterms:modified xsi:type="dcterms:W3CDTF">2015-11-26T09:05:00Z</dcterms:modified>
</cp:coreProperties>
</file>