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04" w:rsidRPr="00731104" w:rsidRDefault="00731104" w:rsidP="00731104">
      <w:pPr>
        <w:jc w:val="left"/>
      </w:pPr>
      <w:r w:rsidRPr="00731104">
        <w:fldChar w:fldCharType="begin"/>
      </w:r>
      <w:r w:rsidRPr="00731104">
        <w:instrText xml:space="preserve"> HYPERLINK "http://wiki.primeton.com/pages/viewpage.action?pageId=10224352" </w:instrText>
      </w:r>
      <w:r w:rsidRPr="00731104">
        <w:fldChar w:fldCharType="separate"/>
      </w:r>
      <w:r w:rsidRPr="00731104">
        <w:rPr>
          <w:rStyle w:val="a3"/>
        </w:rPr>
        <w:t xml:space="preserve">BPS6.2 </w:t>
      </w:r>
      <w:r>
        <w:rPr>
          <w:rStyle w:val="a3"/>
        </w:rPr>
        <w:t>集群下主管启动时报错</w:t>
      </w:r>
      <w:r w:rsidRPr="00731104">
        <w:rPr>
          <w:rStyle w:val="a3"/>
        </w:rPr>
        <w:t>BEA-010061 The Message-Driven EJB EOS_ASYN_QUEUE_CALLBACKMDB The destination JNDI name is workspace EOS_RESULT_QUEUE, the provider URL is null</w:t>
      </w:r>
      <w:r w:rsidRPr="00731104">
        <w:fldChar w:fldCharType="end"/>
      </w:r>
      <w:bookmarkStart w:id="0" w:name="_GoBack"/>
      <w:bookmarkEnd w:id="0"/>
    </w:p>
    <w:p w:rsidR="00731104" w:rsidRPr="00731104" w:rsidRDefault="00731104" w:rsidP="00731104">
      <w:r w:rsidRPr="00731104">
        <w:t>安装环境：</w:t>
      </w:r>
      <w:proofErr w:type="spellStart"/>
      <w:r w:rsidRPr="00731104">
        <w:t>redhat</w:t>
      </w:r>
      <w:proofErr w:type="spellEnd"/>
      <w:r w:rsidRPr="00731104">
        <w:t xml:space="preserve"> 5.5</w:t>
      </w:r>
      <w:r w:rsidRPr="00731104">
        <w:t>、</w:t>
      </w:r>
      <w:r w:rsidRPr="00731104">
        <w:t>WebLogic9.2.4</w:t>
      </w:r>
      <w:r w:rsidRPr="00731104">
        <w:t>、</w:t>
      </w:r>
      <w:r w:rsidRPr="00731104">
        <w:t>bps6.2</w:t>
      </w:r>
    </w:p>
    <w:p w:rsidR="00731104" w:rsidRPr="00731104" w:rsidRDefault="00731104" w:rsidP="00731104">
      <w:r w:rsidRPr="00731104">
        <w:t>在安装完</w:t>
      </w:r>
      <w:r w:rsidRPr="00731104">
        <w:t xml:space="preserve"> bps6.2 </w:t>
      </w:r>
      <w:r w:rsidRPr="00731104">
        <w:t>集群后（安装集群的过程均正确无误），在启动</w:t>
      </w:r>
      <w:ins w:id="1" w:author="Unknown">
        <w:r w:rsidRPr="00731104">
          <w:rPr>
            <w:b/>
            <w:bCs/>
          </w:rPr>
          <w:t>主管</w:t>
        </w:r>
      </w:ins>
      <w:r w:rsidRPr="00731104">
        <w:t>的</w:t>
      </w:r>
      <w:proofErr w:type="spellStart"/>
      <w:r w:rsidRPr="00731104">
        <w:t>weblogic</w:t>
      </w:r>
      <w:proofErr w:type="spellEnd"/>
      <w:r w:rsidRPr="00731104">
        <w:t>时，启动日志中发现有</w:t>
      </w:r>
      <w:r w:rsidRPr="00731104">
        <w:t xml:space="preserve"> </w:t>
      </w:r>
      <w:r w:rsidRPr="00731104">
        <w:t>以下警告级别的日志，并且带有错误提示信息，如下：</w:t>
      </w:r>
    </w:p>
    <w:p w:rsidR="00731104" w:rsidRPr="00731104" w:rsidRDefault="00731104" w:rsidP="00731104">
      <w:pPr>
        <w:jc w:val="left"/>
      </w:pPr>
      <w:r w:rsidRPr="00731104">
        <w:t>&lt;Nov 19, 2012 6:59:23 PM PST&gt; &lt;Warning&gt; &lt;EJB&gt; &lt;BEA-010061&gt; &lt;The Message-Driven EJB: EOS_ASYN_QUEUE_CALLBACKMDB is unable to connect to the JMS destination: governor/EOS_RESULT_QUEUE. The Error was</w:t>
      </w:r>
      <w:proofErr w:type="gramStart"/>
      <w:r w:rsidRPr="00731104">
        <w:t>:</w:t>
      </w:r>
      <w:proofErr w:type="gramEnd"/>
      <w:r w:rsidRPr="00731104">
        <w:br/>
      </w:r>
      <w:proofErr w:type="spellStart"/>
      <w:r w:rsidRPr="00731104">
        <w:t>Can not</w:t>
      </w:r>
      <w:proofErr w:type="spellEnd"/>
      <w:r w:rsidRPr="00731104">
        <w:t xml:space="preserve"> get destination information. The destination JNDI name is governor/EOS_RESULT_QUEUE, the provider URL is null&gt;</w:t>
      </w:r>
      <w:r w:rsidRPr="00731104">
        <w:br/>
        <w:t>&lt;Nov 19, 2012 6:59:23 PM PST&gt; &lt;Warning&gt; &lt;EJB&gt; &lt;BEA-010061&gt; &lt;The Message-Driven EJB: EOS_ASYN_QUEUE_SERVICEMDB is unable to connect to the JMS destination: governor/EOS_INVOKE_QUEUE. The Error was</w:t>
      </w:r>
      <w:proofErr w:type="gramStart"/>
      <w:r w:rsidRPr="00731104">
        <w:t>:</w:t>
      </w:r>
      <w:proofErr w:type="gramEnd"/>
      <w:r w:rsidRPr="00731104">
        <w:br/>
      </w:r>
      <w:proofErr w:type="spellStart"/>
      <w:r w:rsidRPr="00731104">
        <w:t>Can not</w:t>
      </w:r>
      <w:proofErr w:type="spellEnd"/>
      <w:r w:rsidRPr="00731104">
        <w:t xml:space="preserve"> get destination information. The destination JNDI name is governor/EOS_INVOKE_QUEUE, the provider URL is null</w:t>
      </w:r>
      <w:proofErr w:type="gramStart"/>
      <w:r w:rsidRPr="00731104">
        <w:t>&gt;</w:t>
      </w:r>
      <w:proofErr w:type="gramEnd"/>
      <w:r w:rsidRPr="00731104">
        <w:br/>
        <w:t xml:space="preserve">[governor][2012-11-19 18:59:25,369][WARN][com.eos.common.connection.mbean.DataSourceConfigHandler:267] cannot find </w:t>
      </w:r>
      <w:proofErr w:type="spellStart"/>
      <w:r w:rsidRPr="00731104">
        <w:t>DataSource</w:t>
      </w:r>
      <w:proofErr w:type="spellEnd"/>
      <w:r w:rsidRPr="00731104">
        <w:t xml:space="preserve"> with name 'default'</w:t>
      </w:r>
      <w:r w:rsidRPr="00731104">
        <w:br/>
        <w:t>&lt;Nov 19, 2012 6:59:29 PM PST&gt; &lt;Warning&gt; &lt;EJB&gt; &lt;BEA-010061&gt; &lt;The Message-Driven EJB: EOS_ASYN_QUEUE_CALLBACKMDB is unable to connect to the JMS destination: workspace/EOS_RESULT_QUEUE. The Error was</w:t>
      </w:r>
      <w:proofErr w:type="gramStart"/>
      <w:r w:rsidRPr="00731104">
        <w:t>:</w:t>
      </w:r>
      <w:proofErr w:type="gramEnd"/>
      <w:r w:rsidRPr="00731104">
        <w:br/>
      </w:r>
      <w:proofErr w:type="spellStart"/>
      <w:r w:rsidRPr="00731104">
        <w:t>Can not</w:t>
      </w:r>
      <w:proofErr w:type="spellEnd"/>
      <w:r w:rsidRPr="00731104">
        <w:t xml:space="preserve"> get destination informatio</w:t>
      </w:r>
      <w:r>
        <w:t>n. The destination JNDI name is workspace</w:t>
      </w:r>
      <w:r w:rsidRPr="00731104">
        <w:t xml:space="preserve">/EOS_RESULT_QUEUE, the provider URL is null&gt;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8007"/>
      </w:tblGrid>
      <w:tr w:rsidR="00731104" w:rsidRPr="00731104" w:rsidTr="00731104">
        <w:trPr>
          <w:tblCellSpacing w:w="15" w:type="dxa"/>
        </w:trPr>
        <w:tc>
          <w:tcPr>
            <w:tcW w:w="0" w:type="auto"/>
            <w:hideMark/>
          </w:tcPr>
          <w:p w:rsidR="00731104" w:rsidRPr="00731104" w:rsidRDefault="00731104" w:rsidP="00731104">
            <w:r w:rsidRPr="00731104">
              <w:drawing>
                <wp:inline distT="0" distB="0" distL="0" distR="0">
                  <wp:extent cx="152400" cy="152400"/>
                  <wp:effectExtent l="0" t="0" r="0" b="0"/>
                  <wp:docPr id="1" name="图片 1" descr="http://wiki.primeton.com/images/icons/emoticons/inform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iki.primeton.com/images/icons/emoticons/inform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1104" w:rsidRPr="00731104" w:rsidRDefault="00731104" w:rsidP="00731104">
            <w:r w:rsidRPr="00731104">
              <w:rPr>
                <w:b/>
                <w:bCs/>
              </w:rPr>
              <w:t>解决办法</w:t>
            </w:r>
            <w:r w:rsidRPr="00731104">
              <w:br/>
            </w:r>
            <w:r w:rsidRPr="00731104">
              <w:t>异常分两部分分析：</w:t>
            </w:r>
            <w:r w:rsidRPr="00731104">
              <w:t xml:space="preserve"> </w:t>
            </w:r>
          </w:p>
          <w:p w:rsidR="00731104" w:rsidRPr="00731104" w:rsidRDefault="00731104" w:rsidP="00731104">
            <w:pPr>
              <w:numPr>
                <w:ilvl w:val="0"/>
                <w:numId w:val="4"/>
              </w:numPr>
              <w:jc w:val="left"/>
            </w:pPr>
            <w:r w:rsidRPr="00731104">
              <w:t>EOS Server</w:t>
            </w:r>
            <w:r w:rsidRPr="00731104">
              <w:t>抛出异常</w:t>
            </w:r>
            <w:r>
              <w:t xml:space="preserve">“[governor][2012-11-19 </w:t>
            </w:r>
            <w:r w:rsidRPr="00731104">
              <w:t xml:space="preserve">18:59:25,369][WARN][com.eos.common.connection.mbean.DataSourceConfigHandler:267] cannot find </w:t>
            </w:r>
            <w:proofErr w:type="spellStart"/>
            <w:r w:rsidRPr="00731104">
              <w:t>DataSource</w:t>
            </w:r>
            <w:proofErr w:type="spellEnd"/>
            <w:r w:rsidRPr="00731104">
              <w:t xml:space="preserve"> with name 'default'”</w:t>
            </w:r>
            <w:r w:rsidRPr="00731104">
              <w:t>，主要是提示客户数据源名称不是默认的</w:t>
            </w:r>
            <w:r w:rsidRPr="00731104">
              <w:t>“default”</w:t>
            </w:r>
            <w:r w:rsidRPr="00731104">
              <w:t>，没有其他作用也不会影响应用。</w:t>
            </w:r>
          </w:p>
          <w:p w:rsidR="00731104" w:rsidRPr="00731104" w:rsidRDefault="00731104" w:rsidP="00731104">
            <w:pPr>
              <w:numPr>
                <w:ilvl w:val="0"/>
                <w:numId w:val="4"/>
              </w:numPr>
            </w:pPr>
            <w:proofErr w:type="spellStart"/>
            <w:r w:rsidRPr="00731104">
              <w:t>weblogic</w:t>
            </w:r>
            <w:proofErr w:type="spellEnd"/>
            <w:r w:rsidRPr="00731104">
              <w:t xml:space="preserve"> Server</w:t>
            </w:r>
            <w:r w:rsidRPr="00731104">
              <w:t>抛出异常</w:t>
            </w:r>
            <w:r w:rsidRPr="00731104">
              <w:t>“&lt;Nov 19, 2012 6:59:23 PM PST&gt; &lt;Warning&gt; &lt;EJB&gt; &lt;BEA-010061&gt; &lt;The Message-Driven EJB: EOS_ASYN_QUEUE_CALLBACKMDB is unable to connect to the JMS destination: governor/EOS_RESULT_QUEUE. The Error was:</w:t>
            </w:r>
            <w:proofErr w:type="spellStart"/>
            <w:r w:rsidRPr="00731104">
              <w:t>Can not</w:t>
            </w:r>
            <w:proofErr w:type="spellEnd"/>
            <w:r w:rsidRPr="00731104">
              <w:t xml:space="preserve"> get destination information. The destination JNDI name is governor/EOS_RESULT_QUEUE, the provider URL is null&gt;” </w:t>
            </w:r>
          </w:p>
          <w:p w:rsidR="00731104" w:rsidRPr="00731104" w:rsidRDefault="00731104" w:rsidP="00731104">
            <w:pPr>
              <w:numPr>
                <w:ilvl w:val="1"/>
                <w:numId w:val="4"/>
              </w:numPr>
            </w:pPr>
            <w:r w:rsidRPr="00731104">
              <w:t>根据</w:t>
            </w:r>
            <w:r w:rsidRPr="00731104">
              <w:t>Oracle</w:t>
            </w:r>
            <w:r w:rsidRPr="00731104">
              <w:t>的</w:t>
            </w:r>
            <w:proofErr w:type="spellStart"/>
            <w:r w:rsidRPr="00731104">
              <w:t>relnotes</w:t>
            </w:r>
            <w:proofErr w:type="spellEnd"/>
            <w:r w:rsidRPr="00731104">
              <w:t>中的介绍，此信息为正常，可参考以下链接：</w:t>
            </w:r>
          </w:p>
          <w:p w:rsidR="00731104" w:rsidRPr="00731104" w:rsidRDefault="00731104" w:rsidP="00731104">
            <w:pPr>
              <w:numPr>
                <w:ilvl w:val="1"/>
                <w:numId w:val="4"/>
              </w:numPr>
            </w:pPr>
            <w:hyperlink r:id="rId6" w:history="1">
              <w:r w:rsidRPr="00731104">
                <w:rPr>
                  <w:rStyle w:val="a3"/>
                </w:rPr>
                <w:t>Oracle Relnotes</w:t>
              </w:r>
            </w:hyperlink>
          </w:p>
        </w:tc>
      </w:tr>
    </w:tbl>
    <w:p w:rsidR="00DF214C" w:rsidRDefault="00DF214C"/>
    <w:sectPr w:rsidR="00DF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613"/>
    <w:multiLevelType w:val="multilevel"/>
    <w:tmpl w:val="F9DE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1E9A"/>
    <w:multiLevelType w:val="multilevel"/>
    <w:tmpl w:val="4C76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208D4"/>
    <w:multiLevelType w:val="multilevel"/>
    <w:tmpl w:val="D5B6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663E3"/>
    <w:multiLevelType w:val="multilevel"/>
    <w:tmpl w:val="69C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D5"/>
    <w:rsid w:val="004B7DD5"/>
    <w:rsid w:val="00731104"/>
    <w:rsid w:val="00D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95CD-7701-4632-9710-9AA36A37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8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3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5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4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8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0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cd/E15919_01/wlp.1032/e14247/relnotes.ht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2015-11-25T07:06:00Z</dcterms:created>
  <dcterms:modified xsi:type="dcterms:W3CDTF">2015-11-25T07:12:00Z</dcterms:modified>
</cp:coreProperties>
</file>