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94" w:rsidRPr="00755694" w:rsidRDefault="00755694" w:rsidP="00755694">
      <w:pPr>
        <w:rPr>
          <w:b/>
          <w:bCs/>
          <w:sz w:val="24"/>
          <w:szCs w:val="24"/>
        </w:rPr>
      </w:pPr>
      <w:r w:rsidRPr="00755694">
        <w:rPr>
          <w:b/>
          <w:bCs/>
          <w:sz w:val="24"/>
          <w:szCs w:val="24"/>
        </w:rPr>
        <w:fldChar w:fldCharType="begin"/>
      </w:r>
      <w:r w:rsidRPr="00755694">
        <w:rPr>
          <w:b/>
          <w:bCs/>
          <w:sz w:val="24"/>
          <w:szCs w:val="24"/>
        </w:rPr>
        <w:instrText xml:space="preserve"> HYPERLINK "http://wiki.primeton.com/pages/viewpage.action?pageId=10847859" </w:instrText>
      </w:r>
      <w:r w:rsidRPr="00755694">
        <w:rPr>
          <w:b/>
          <w:bCs/>
          <w:sz w:val="24"/>
          <w:szCs w:val="24"/>
        </w:rPr>
        <w:fldChar w:fldCharType="separate"/>
      </w:r>
      <w:r w:rsidRPr="00755694">
        <w:rPr>
          <w:rStyle w:val="a3"/>
          <w:b/>
          <w:bCs/>
          <w:sz w:val="24"/>
          <w:szCs w:val="24"/>
        </w:rPr>
        <w:t>调用</w:t>
      </w:r>
      <w:r w:rsidRPr="00755694">
        <w:rPr>
          <w:rStyle w:val="a3"/>
          <w:b/>
          <w:bCs/>
          <w:sz w:val="24"/>
          <w:szCs w:val="24"/>
        </w:rPr>
        <w:t>WebService</w:t>
      </w:r>
      <w:r w:rsidRPr="00755694">
        <w:rPr>
          <w:rStyle w:val="a3"/>
          <w:b/>
          <w:bCs/>
          <w:sz w:val="24"/>
          <w:szCs w:val="24"/>
        </w:rPr>
        <w:t>时提示找不到</w:t>
      </w:r>
      <w:r w:rsidRPr="00755694">
        <w:rPr>
          <w:rStyle w:val="a3"/>
          <w:b/>
          <w:bCs/>
          <w:sz w:val="24"/>
          <w:szCs w:val="24"/>
        </w:rPr>
        <w:t>anyType</w:t>
      </w:r>
      <w:r w:rsidRPr="00755694">
        <w:rPr>
          <w:rStyle w:val="a3"/>
          <w:b/>
          <w:bCs/>
          <w:sz w:val="24"/>
          <w:szCs w:val="24"/>
        </w:rPr>
        <w:t>对应的序列化转换器问题的解决办法</w:t>
      </w:r>
      <w:r w:rsidRPr="00755694">
        <w:rPr>
          <w:b/>
          <w:sz w:val="24"/>
          <w:szCs w:val="24"/>
        </w:rPr>
        <w:fldChar w:fldCharType="end"/>
      </w:r>
      <w:r w:rsidRPr="00755694">
        <w:rPr>
          <w:b/>
          <w:bCs/>
          <w:sz w:val="24"/>
          <w:szCs w:val="24"/>
        </w:rPr>
        <w:t xml:space="preserve"> </w:t>
      </w:r>
    </w:p>
    <w:p w:rsidR="00755694" w:rsidRPr="00755694" w:rsidRDefault="00755694" w:rsidP="00755694">
      <w:pPr>
        <w:rPr>
          <w:b/>
          <w:bCs/>
        </w:rPr>
      </w:pPr>
      <w:bookmarkStart w:id="0" w:name="调用WebService时提示找不到anyType对应的序列化转换器问题的解决办"/>
      <w:r w:rsidRPr="00755694">
        <w:rPr>
          <w:b/>
          <w:bCs/>
          <w:i/>
          <w:iCs/>
        </w:rPr>
        <w:t>此</w:t>
      </w:r>
      <w:ins w:id="1" w:author="Unknown">
        <w:r w:rsidRPr="00755694">
          <w:rPr>
            <w:b/>
            <w:bCs/>
            <w:i/>
            <w:iCs/>
          </w:rPr>
          <w:t>问题由王</w:t>
        </w:r>
        <w:proofErr w:type="gramStart"/>
        <w:r w:rsidRPr="00755694">
          <w:rPr>
            <w:b/>
            <w:bCs/>
            <w:i/>
            <w:iCs/>
          </w:rPr>
          <w:t>锋指导</w:t>
        </w:r>
        <w:proofErr w:type="gramEnd"/>
        <w:r w:rsidRPr="00755694">
          <w:rPr>
            <w:b/>
            <w:bCs/>
            <w:i/>
            <w:iCs/>
          </w:rPr>
          <w:t>后得到解决。</w:t>
        </w:r>
      </w:ins>
    </w:p>
    <w:p w:rsidR="00755694" w:rsidRPr="00755694" w:rsidRDefault="00755694" w:rsidP="00755694">
      <w:pPr>
        <w:rPr>
          <w:b/>
          <w:bCs/>
        </w:rPr>
      </w:pPr>
      <w:r w:rsidRPr="00755694">
        <w:rPr>
          <w:b/>
          <w:bCs/>
        </w:rPr>
        <w:t>问题描述</w:t>
      </w:r>
    </w:p>
    <w:p w:rsidR="00755694" w:rsidRDefault="00755694" w:rsidP="00755694">
      <w:r w:rsidRPr="00755694">
        <w:t>在</w:t>
      </w:r>
      <w:r w:rsidRPr="00755694">
        <w:t>EOS</w:t>
      </w:r>
      <w:r w:rsidRPr="00755694">
        <w:t>中使用</w:t>
      </w:r>
      <w:proofErr w:type="spellStart"/>
      <w:r w:rsidRPr="00755694">
        <w:t>WebService</w:t>
      </w:r>
      <w:proofErr w:type="spellEnd"/>
      <w:r w:rsidRPr="00755694">
        <w:t>调用外部</w:t>
      </w:r>
      <w:proofErr w:type="spellStart"/>
      <w:r w:rsidRPr="00755694">
        <w:t>WebService</w:t>
      </w:r>
      <w:proofErr w:type="spellEnd"/>
      <w:r w:rsidRPr="00755694">
        <w:t>时，提示调用失败，在</w:t>
      </w:r>
      <w:r w:rsidRPr="00755694">
        <w:t>Console</w:t>
      </w:r>
      <w:r w:rsidRPr="00755694">
        <w:t>中打印以下错误信息：</w:t>
      </w:r>
    </w:p>
    <w:p w:rsidR="00755694" w:rsidRPr="00755694" w:rsidRDefault="00755694" w:rsidP="00755694">
      <w:pPr>
        <w:rPr>
          <w:rFonts w:hint="eastAsia"/>
        </w:rPr>
      </w:pPr>
    </w:p>
    <w:p w:rsidR="00755694" w:rsidRPr="00755694" w:rsidRDefault="00755694" w:rsidP="00755694">
      <w:r w:rsidRPr="00755694">
        <w:t xml:space="preserve">Caused by: </w:t>
      </w:r>
      <w:proofErr w:type="spellStart"/>
      <w:r w:rsidRPr="00755694">
        <w:t>ErrCode</w:t>
      </w:r>
      <w:proofErr w:type="spellEnd"/>
      <w:r w:rsidRPr="00755694">
        <w:t>: 21000000</w:t>
      </w:r>
      <w:r w:rsidRPr="00755694">
        <w:br/>
        <w:t>Message: (</w:t>
      </w:r>
      <w:proofErr w:type="spellStart"/>
      <w:r w:rsidRPr="00755694">
        <w:t>ErrCode</w:t>
      </w:r>
      <w:proofErr w:type="spellEnd"/>
      <w:r w:rsidRPr="00755694">
        <w:t>: NOT_FOUND_CONVERTER</w:t>
      </w:r>
      <w:r w:rsidRPr="00755694">
        <w:br/>
        <w:t xml:space="preserve">Message: </w:t>
      </w:r>
      <w:r w:rsidRPr="00755694">
        <w:t>没有找到</w:t>
      </w:r>
      <w:proofErr w:type="spellStart"/>
      <w:r w:rsidRPr="00755694">
        <w:t>QName</w:t>
      </w:r>
      <w:proofErr w:type="spellEnd"/>
      <w:r w:rsidRPr="00755694">
        <w:t xml:space="preserve"> 'http://www.w3.org/2001/XMLSchema#anyType' </w:t>
      </w:r>
      <w:r w:rsidRPr="00755694">
        <w:t>对应的序列化转换器</w:t>
      </w:r>
      <w:r w:rsidRPr="00755694">
        <w:t>.)</w:t>
      </w:r>
      <w:r w:rsidRPr="00755694">
        <w:br/>
        <w:t>at com.</w:t>
      </w:r>
      <w:proofErr w:type="gramStart"/>
      <w:r w:rsidRPr="00755694">
        <w:t>primeton.workflow.engine.scheduler.event.handler.activity.ToolActivityAppCallback.doCallBack(</w:t>
      </w:r>
      <w:proofErr w:type="gramEnd"/>
      <w:r w:rsidRPr="00755694">
        <w:t>ToolActivityAppCallback.java:128)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com.primeton.workflow.service.application.invoke.impl.SynchronizeRunner.run(SynchronizeRunner.java:273)</w:t>
      </w:r>
      <w:r w:rsidRPr="00755694">
        <w:br/>
        <w:t>... 106 more</w:t>
      </w:r>
      <w:r w:rsidRPr="00755694">
        <w:br/>
        <w:t xml:space="preserve">Caused by: </w:t>
      </w:r>
      <w:proofErr w:type="spellStart"/>
      <w:r w:rsidRPr="00755694">
        <w:t>ErrCode</w:t>
      </w:r>
      <w:proofErr w:type="spellEnd"/>
      <w:r w:rsidRPr="00755694">
        <w:t>: NOT_FOUND_CONVERTER</w:t>
      </w:r>
      <w:r w:rsidRPr="00755694">
        <w:br/>
        <w:t xml:space="preserve">Message: </w:t>
      </w:r>
      <w:r w:rsidRPr="00755694">
        <w:t>没有找到</w:t>
      </w:r>
      <w:proofErr w:type="spellStart"/>
      <w:r w:rsidRPr="00755694">
        <w:t>QName</w:t>
      </w:r>
      <w:proofErr w:type="spellEnd"/>
      <w:r w:rsidRPr="00755694">
        <w:t xml:space="preserve"> 'http://www.w3.org/2001/XMLSchema#anyType' </w:t>
      </w:r>
      <w:r w:rsidRPr="00755694">
        <w:t>对应的序列化转换器</w:t>
      </w:r>
      <w:r w:rsidRPr="00755694">
        <w:t>.</w:t>
      </w:r>
      <w:r w:rsidRPr="00755694">
        <w:br/>
        <w:t>at com.primeton.infra.xsd.impl.xmlser.UnmarshallingContext.unmarshal(UnmarshallingContext.java:88)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com.primeton.data.sdo.impl.serialize.DataObjectConverter.unmarshal(DataObjectConverter.java:159)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com.primeton.infra.xsd.impl.xmlser.UnmarshallingContext.unmarshal(UnmarshallingContext.java:138)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com.primeton.infra.xsd.impl.xmlser.UnmarshallingContext.unmarshal(UnmarshallingContext.java:129)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com.primeton.data.sdo.impl.serialize.DataObjectConverter.unmarshal(DataObjectConverter.java:159)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com.primeton.infra.xsd.impl.xmlser.UnmarshallingContext.unmarshal(UnmarshallingContext.java:138)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com.primeton.infra.xsd.impl.xmlser.UnmarshallingContext.unmarshal(UnmarshallingContext.java:129)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com.primeton.data.sdo.impl.serialize.DataObjectConverter.unmarshal(DataObjectConverter.java:159)</w:t>
      </w:r>
      <w:r w:rsidRPr="00755694">
        <w:br/>
      </w:r>
      <w:proofErr w:type="spellStart"/>
      <w:r w:rsidRPr="00755694">
        <w:lastRenderedPageBreak/>
        <w:t>at</w:t>
      </w:r>
      <w:proofErr w:type="spellEnd"/>
      <w:r w:rsidRPr="00755694">
        <w:t xml:space="preserve"> com.primeton.infra.xsd.impl.xmlser.UnmarshallingContext.unmarshal(UnmarshallingContext.java:138)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com.primeton.infra.xsd.impl.xmlser.UnmarshallingContext.unmarshal(UnmarshallingContext.java:129)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com.primeton.ext.infra.xsd.xmlser.XMLSerializer.unmarshal(XMLSerializer.java:415)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com.primeton.ext.infra.xsd.xmlser.XMLSerializer.unmarshal(XMLSerializer.java:335)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com.primeton.ext.infra.xsd.xmlser.XMLSerializer.unmarshal(XMLSerializer.java:308)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com.primeton.infra.wsclient.impl.Transformer.unmarshall(Transformer.java:335)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com.primeton.infra.wsclient.impl.WebServiceCaller.processReturnedMessage(WebServiceCaller.java:800)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com.primeton.infra.wsclient.impl.WebServiceCaller.call(WebServiceCaller.java:324)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com.primeton.infra.wsclient.impl.CallerImpl.call(CallerImpl.java:46)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com.spd.poc.bpn.bpnds.impl.Debit.setFee_biz.webService0(setFee_biz.java:338)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com.spd.poc.bpn.bpnds.impl.Debit.setFee_biz.__choicewebService0(setFee_biz.java:589)</w:t>
      </w:r>
      <w:r w:rsidRPr="00755694">
        <w:br/>
        <w:t>at com.spd.poc.bpn.bpnds.impl.Debit.setFee_biz.__invokeBiz(setFee_biz.java:484)</w:t>
      </w:r>
      <w:r w:rsidRPr="00755694">
        <w:br/>
        <w:t>at com.spd.poc.bpn.bpnds.impl.Debit.setFee_biz._invoke(setFee_biz.java:380)</w:t>
      </w:r>
      <w:r w:rsidRPr="00755694">
        <w:br/>
        <w:t>at com.spd.poc.bpn.bpnds.impl.Debit.setFee_biz.invoke(setFee_biz.java:422)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com.primeton.engine.core.impl.process.BLProxy.invoke(BLProxy.java:223)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com.primeton.engine.component.impl.OperationAccessor.invoke(OperationAccessor.java:112)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com.primeton.engine.component.impl.OperationAccessor.invoke(OperationAccessor.java:80)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com.primeton.ext.engine.component.Operation.invoke(Operation.java:100)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com.primeton.engine.component.impl.LogicCompoment.invoke(LogicCompoment.java:183)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com.primeton.engine.component.impl.LogicCompoment.invoke(LogicCompoment.java:170)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com.primeton.access.client.impl.skeleton.BizLogicReceiveTarget.invoke(BizLogicReceiveTarget.java:52)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com.primeton.access.client.impl.skeleton.ServiceEngine.receive(ServiceEngine.java:36)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com.primeton.access.client.impl.skeleton.DefaultServiceSkeleton.invokeService(DefaultServiceSkeleton.java:130)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com.primeton.access.client.impl.skeleton.DefaultServiceSkeleton.invoke(DefaultServiceSkeleton.java:32)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com.primeton.access.client.impl.ClientMessageInterceptor.invoke(ClientMessageInterceptor.java:57)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com.primeton.system.aop.impl.HandlerInvoker.invoke(HandlerInvoker.java:60)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com.primeton.system.aop.impl.JdkProxyUtil$JdkInvocationHandlerWrapper.invoke(JdkProxyUtil.java:48)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$Proxy35.invoke(Unknown Source)</w:t>
      </w:r>
      <w:r w:rsidRPr="00755694">
        <w:br/>
      </w:r>
      <w:r w:rsidRPr="00755694">
        <w:lastRenderedPageBreak/>
        <w:t>at sun.reflect.NativeMethodAccessorImpl.invoke0(Native Method)</w:t>
      </w:r>
      <w:r w:rsidRPr="00755694">
        <w:br/>
        <w:t>at sun.reflect.NativeMethodAccessorImpl.invoke(NativeMethodAccessorImpl.java:39)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sun.reflect.DelegatingMethodAccessorImpl.invoke(DelegatingMethodAccessorImpl.java:25)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</w:t>
      </w:r>
      <w:proofErr w:type="spellStart"/>
      <w:r w:rsidRPr="00755694">
        <w:t>java.lang.reflect.Method.invoke</w:t>
      </w:r>
      <w:proofErr w:type="spellEnd"/>
      <w:r w:rsidRPr="00755694">
        <w:t>(Method.java:592)</w:t>
      </w:r>
      <w:r w:rsidRPr="00755694">
        <w:br/>
        <w:t>at com.primeton.ext.system.method.LocalMethodCaller.call(LocalMethodCaller.java:156)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com.eos.system.method.MethodTemplate.callMethod(MethodTemplate.java:162)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com.primeton.ext.common.transaction.TransactionalMethodTemplate.callMethodJoinTransaction(TransactionalMethodTemplate.java:90)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com.primeton.workflow.service.application.invoke.impl.SynchronizeRunner.execute(SynchronizeRunner.java:300)</w:t>
      </w:r>
      <w:r w:rsidRPr="00755694">
        <w:br/>
      </w:r>
      <w:proofErr w:type="spellStart"/>
      <w:r w:rsidRPr="00755694">
        <w:t>at</w:t>
      </w:r>
      <w:proofErr w:type="spellEnd"/>
      <w:r w:rsidRPr="00755694">
        <w:t xml:space="preserve"> com.primeton.workflow.service.application.invoke.impl.SynchronizeRunner.run(SynchronizeRunner.java:233)</w:t>
      </w:r>
      <w:r w:rsidRPr="00755694">
        <w:br/>
        <w:t>... 106 more</w:t>
      </w:r>
    </w:p>
    <w:p w:rsidR="00755694" w:rsidRPr="00755694" w:rsidRDefault="00755694" w:rsidP="00755694"/>
    <w:p w:rsidR="00755694" w:rsidRPr="00755694" w:rsidRDefault="00755694" w:rsidP="00755694">
      <w:pPr>
        <w:rPr>
          <w:b/>
          <w:bCs/>
        </w:rPr>
      </w:pPr>
      <w:r w:rsidRPr="00755694">
        <w:rPr>
          <w:b/>
          <w:bCs/>
        </w:rPr>
        <w:t>解决办法</w:t>
      </w:r>
    </w:p>
    <w:p w:rsidR="00755694" w:rsidRDefault="00755694" w:rsidP="00755694">
      <w:r w:rsidRPr="00755694">
        <w:t>检查</w:t>
      </w:r>
      <w:proofErr w:type="spellStart"/>
      <w:r w:rsidRPr="00755694">
        <w:t>wsdl</w:t>
      </w:r>
      <w:proofErr w:type="spellEnd"/>
      <w:r w:rsidRPr="00755694">
        <w:t>文件，发现以下问题：</w:t>
      </w:r>
      <w:r w:rsidRPr="00755694">
        <w:br/>
        <w:t>1</w:t>
      </w:r>
      <w:r w:rsidRPr="00755694">
        <w:t>、在</w:t>
      </w:r>
      <w:proofErr w:type="spellStart"/>
      <w:r w:rsidRPr="00755694">
        <w:t>DeductionResponseComplex</w:t>
      </w:r>
      <w:proofErr w:type="spellEnd"/>
      <w:r w:rsidRPr="00755694">
        <w:t>的类型描述中，定义了以下两种类型，如下代码：</w:t>
      </w:r>
    </w:p>
    <w:p w:rsidR="00755694" w:rsidRPr="00755694" w:rsidRDefault="00755694" w:rsidP="00755694">
      <w:pPr>
        <w:rPr>
          <w:rFonts w:hint="eastAsia"/>
        </w:rPr>
      </w:pPr>
    </w:p>
    <w:p w:rsidR="00755694" w:rsidRPr="00755694" w:rsidRDefault="00755694" w:rsidP="00755694">
      <w:r w:rsidRPr="00755694">
        <w:t> &lt;</w:t>
      </w:r>
      <w:proofErr w:type="spellStart"/>
      <w:r w:rsidRPr="00755694">
        <w:t>s</w:t>
      </w:r>
      <w:proofErr w:type="gramStart"/>
      <w:r w:rsidRPr="00755694">
        <w:t>:complexType</w:t>
      </w:r>
      <w:proofErr w:type="spellEnd"/>
      <w:proofErr w:type="gramEnd"/>
      <w:r w:rsidRPr="00755694">
        <w:t xml:space="preserve"> name="</w:t>
      </w:r>
      <w:proofErr w:type="spellStart"/>
      <w:r w:rsidRPr="00755694">
        <w:t>DeductionResponseComplex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ResponseSoapHeader</w:t>
      </w:r>
      <w:proofErr w:type="spellEnd"/>
      <w:r w:rsidRPr="00755694">
        <w:t>" type="s1:ResponseHeaderType"/&gt;</w:t>
      </w:r>
      <w:r w:rsidRPr="00755694">
        <w:br/>
        <w:t>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name="DeductionResponse1" type="s1:DeductionResponseType"/&gt;</w:t>
      </w:r>
      <w:r w:rsidRPr="00755694">
        <w:br/>
        <w:t>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&lt;/</w:t>
      </w:r>
      <w:proofErr w:type="spellStart"/>
      <w:r w:rsidRPr="00755694">
        <w:t>s:complexType</w:t>
      </w:r>
      <w:proofErr w:type="spellEnd"/>
      <w:r w:rsidRPr="00755694">
        <w:t>&gt;</w:t>
      </w:r>
    </w:p>
    <w:p w:rsidR="00755694" w:rsidRPr="00755694" w:rsidRDefault="00755694" w:rsidP="00755694">
      <w:r w:rsidRPr="00755694">
        <w:t>而</w:t>
      </w:r>
      <w:r w:rsidRPr="00755694">
        <w:t>DeductionResponse1</w:t>
      </w:r>
      <w:r w:rsidRPr="00755694">
        <w:t>的定义中，</w:t>
      </w:r>
      <w:r w:rsidRPr="00755694">
        <w:t>type</w:t>
      </w:r>
      <w:r w:rsidRPr="00755694">
        <w:t>指向了</w:t>
      </w:r>
      <w:r w:rsidRPr="00755694">
        <w:t xml:space="preserve"> s1:DeductionResponseType</w:t>
      </w:r>
      <w:r w:rsidRPr="00755694">
        <w:t>，定义如下：</w:t>
      </w:r>
    </w:p>
    <w:p w:rsidR="00755694" w:rsidRDefault="00755694" w:rsidP="00755694">
      <w:r w:rsidRPr="00755694">
        <w:t>&lt;</w:t>
      </w:r>
      <w:proofErr w:type="spellStart"/>
      <w:r w:rsidRPr="00755694">
        <w:t>s</w:t>
      </w:r>
      <w:proofErr w:type="gramStart"/>
      <w:r w:rsidRPr="00755694">
        <w:t>:complexType</w:t>
      </w:r>
      <w:proofErr w:type="spellEnd"/>
      <w:proofErr w:type="gramEnd"/>
      <w:r w:rsidRPr="00755694">
        <w:t xml:space="preserve"> name="</w:t>
      </w:r>
      <w:proofErr w:type="spellStart"/>
      <w:r w:rsidRPr="00755694">
        <w:t>DeductionResponseType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name="Amount"/&gt;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&lt;/</w:t>
      </w:r>
      <w:proofErr w:type="spellStart"/>
      <w:r w:rsidRPr="00755694">
        <w:t>s:complexType</w:t>
      </w:r>
      <w:proofErr w:type="spellEnd"/>
      <w:r w:rsidRPr="00755694">
        <w:t>&gt;</w:t>
      </w:r>
    </w:p>
    <w:p w:rsidR="00755694" w:rsidRPr="00755694" w:rsidRDefault="00755694" w:rsidP="00755694"/>
    <w:p w:rsidR="00755694" w:rsidRDefault="00755694" w:rsidP="00755694">
      <w:r w:rsidRPr="00755694">
        <w:t>发现</w:t>
      </w:r>
      <w:r w:rsidRPr="00755694">
        <w:t>Amount</w:t>
      </w:r>
      <w:r w:rsidRPr="00755694">
        <w:t>的定义中，并没有指定一个类型，怀疑此处会导致序列化的异常，通过修改并增加类型，代码如下：</w:t>
      </w:r>
    </w:p>
    <w:p w:rsidR="00755694" w:rsidRPr="00755694" w:rsidRDefault="00755694" w:rsidP="00755694">
      <w:pPr>
        <w:rPr>
          <w:rFonts w:hint="eastAsia"/>
        </w:rPr>
      </w:pPr>
    </w:p>
    <w:p w:rsidR="00755694" w:rsidRDefault="00755694" w:rsidP="00755694">
      <w:r w:rsidRPr="00755694">
        <w:t>&lt;</w:t>
      </w:r>
      <w:proofErr w:type="spellStart"/>
      <w:r w:rsidRPr="00755694">
        <w:t>s</w:t>
      </w:r>
      <w:proofErr w:type="gramStart"/>
      <w:r w:rsidRPr="00755694">
        <w:t>:complexType</w:t>
      </w:r>
      <w:proofErr w:type="spellEnd"/>
      <w:proofErr w:type="gramEnd"/>
      <w:r w:rsidRPr="00755694">
        <w:t xml:space="preserve"> name="</w:t>
      </w:r>
      <w:proofErr w:type="spellStart"/>
      <w:r w:rsidRPr="00755694">
        <w:t>DeductionResponseType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name="Amount" type="s:string"/&gt;</w:t>
      </w:r>
      <w:r w:rsidRPr="00755694">
        <w:br/>
        <w:t>    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&lt;/</w:t>
      </w:r>
      <w:proofErr w:type="spellStart"/>
      <w:r w:rsidRPr="00755694">
        <w:t>s:complexType</w:t>
      </w:r>
      <w:proofErr w:type="spellEnd"/>
      <w:r w:rsidRPr="00755694">
        <w:t xml:space="preserve">&gt; </w:t>
      </w:r>
    </w:p>
    <w:p w:rsidR="00755694" w:rsidRPr="00755694" w:rsidRDefault="00755694" w:rsidP="00755694"/>
    <w:p w:rsidR="00755694" w:rsidRPr="00755694" w:rsidRDefault="00755694" w:rsidP="00755694">
      <w:r w:rsidRPr="00755694">
        <w:t>重新进行部署测试后，问题解决。</w:t>
      </w:r>
      <w:r w:rsidRPr="00755694">
        <w:t xml:space="preserve"> </w:t>
      </w:r>
    </w:p>
    <w:bookmarkEnd w:id="0"/>
    <w:p w:rsidR="00755694" w:rsidRDefault="00755694" w:rsidP="00755694">
      <w:pPr>
        <w:rPr>
          <w:b/>
          <w:bCs/>
        </w:rPr>
      </w:pPr>
      <w:r w:rsidRPr="00755694">
        <w:rPr>
          <w:b/>
          <w:bCs/>
        </w:rPr>
        <w:t>完整的</w:t>
      </w:r>
      <w:r w:rsidRPr="00755694">
        <w:rPr>
          <w:b/>
          <w:bCs/>
        </w:rPr>
        <w:t xml:space="preserve"> </w:t>
      </w:r>
      <w:proofErr w:type="spellStart"/>
      <w:r w:rsidRPr="00755694">
        <w:rPr>
          <w:b/>
          <w:bCs/>
        </w:rPr>
        <w:t>wsdl</w:t>
      </w:r>
      <w:proofErr w:type="spellEnd"/>
      <w:r w:rsidRPr="00755694">
        <w:rPr>
          <w:b/>
          <w:bCs/>
        </w:rPr>
        <w:t xml:space="preserve"> </w:t>
      </w:r>
      <w:r w:rsidRPr="00755694">
        <w:rPr>
          <w:b/>
          <w:bCs/>
        </w:rPr>
        <w:t>文件如下</w:t>
      </w:r>
    </w:p>
    <w:p w:rsidR="00755694" w:rsidRPr="00755694" w:rsidRDefault="00755694" w:rsidP="00755694">
      <w:pPr>
        <w:rPr>
          <w:rFonts w:hint="eastAsia"/>
          <w:b/>
          <w:bCs/>
        </w:rPr>
      </w:pPr>
      <w:bookmarkStart w:id="2" w:name="_GoBack"/>
      <w:bookmarkEnd w:id="2"/>
    </w:p>
    <w:p w:rsidR="00755694" w:rsidRPr="00755694" w:rsidRDefault="00755694" w:rsidP="00755694">
      <w:r w:rsidRPr="00755694">
        <w:t>&lt;?xml version="1.0" encoding="UTF-8"?&gt;</w:t>
      </w:r>
      <w:r w:rsidRPr="00755694">
        <w:br/>
        <w:t>&lt;</w:t>
      </w:r>
      <w:proofErr w:type="spellStart"/>
      <w:r w:rsidRPr="00755694">
        <w:t>wsdl:definitions</w:t>
      </w:r>
      <w:proofErr w:type="spellEnd"/>
      <w:r w:rsidRPr="00755694">
        <w:t xml:space="preserve"> </w:t>
      </w:r>
      <w:proofErr w:type="spellStart"/>
      <w:r w:rsidRPr="00755694">
        <w:t>xmlns:http</w:t>
      </w:r>
      <w:proofErr w:type="spellEnd"/>
      <w:r w:rsidRPr="00755694">
        <w:t>="</w:t>
      </w:r>
      <w:hyperlink r:id="rId5" w:history="1">
        <w:r w:rsidRPr="00755694">
          <w:rPr>
            <w:rStyle w:val="a3"/>
          </w:rPr>
          <w:t>http://schemas.xmlsoap.org/wsdl/http/</w:t>
        </w:r>
      </w:hyperlink>
      <w:r w:rsidRPr="00755694">
        <w:t xml:space="preserve">" </w:t>
      </w:r>
      <w:proofErr w:type="spellStart"/>
      <w:r w:rsidRPr="00755694">
        <w:t>xmlns:mime</w:t>
      </w:r>
      <w:proofErr w:type="spellEnd"/>
      <w:r w:rsidRPr="00755694">
        <w:t>="</w:t>
      </w:r>
      <w:hyperlink r:id="rId6" w:history="1">
        <w:r w:rsidRPr="00755694">
          <w:rPr>
            <w:rStyle w:val="a3"/>
          </w:rPr>
          <w:t>http://schemas.xmlsoap.org/wsdl/mime/</w:t>
        </w:r>
      </w:hyperlink>
      <w:r w:rsidRPr="00755694">
        <w:t xml:space="preserve">" </w:t>
      </w:r>
      <w:proofErr w:type="spellStart"/>
      <w:r w:rsidRPr="00755694">
        <w:t>xmlns:s</w:t>
      </w:r>
      <w:proofErr w:type="spellEnd"/>
      <w:r w:rsidRPr="00755694">
        <w:t>="</w:t>
      </w:r>
      <w:hyperlink r:id="rId7" w:history="1">
        <w:r w:rsidRPr="00755694">
          <w:rPr>
            <w:rStyle w:val="a3"/>
          </w:rPr>
          <w:t>http://www.w3.org/2001/XMLSchema</w:t>
        </w:r>
      </w:hyperlink>
      <w:r w:rsidRPr="00755694">
        <w:t>" xmlns:s1="</w:t>
      </w:r>
      <w:hyperlink r:id="rId8" w:history="1">
        <w:r w:rsidRPr="00755694">
          <w:rPr>
            <w:rStyle w:val="a3"/>
          </w:rPr>
          <w:t>http://core.spdb.com/schema/</w:t>
        </w:r>
      </w:hyperlink>
      <w:r w:rsidRPr="00755694">
        <w:t xml:space="preserve">" </w:t>
      </w:r>
      <w:proofErr w:type="spellStart"/>
      <w:r w:rsidRPr="00755694">
        <w:t>xmlns:soap</w:t>
      </w:r>
      <w:proofErr w:type="spellEnd"/>
      <w:r w:rsidRPr="00755694">
        <w:t>="</w:t>
      </w:r>
      <w:hyperlink r:id="rId9" w:history="1">
        <w:r w:rsidRPr="00755694">
          <w:rPr>
            <w:rStyle w:val="a3"/>
          </w:rPr>
          <w:t>http://schemas.xmlsoap.org/wsdl/soap/</w:t>
        </w:r>
      </w:hyperlink>
      <w:r w:rsidRPr="00755694">
        <w:t>" xmlns:soap12="</w:t>
      </w:r>
      <w:hyperlink r:id="rId10" w:history="1">
        <w:r w:rsidRPr="00755694">
          <w:rPr>
            <w:rStyle w:val="a3"/>
          </w:rPr>
          <w:t>http://schemas.xmlsoap.org/wsdl/soap12/</w:t>
        </w:r>
      </w:hyperlink>
      <w:r w:rsidRPr="00755694">
        <w:t xml:space="preserve">" </w:t>
      </w:r>
      <w:proofErr w:type="spellStart"/>
      <w:r w:rsidRPr="00755694">
        <w:t>xmlns:soapenc</w:t>
      </w:r>
      <w:proofErr w:type="spellEnd"/>
      <w:r w:rsidRPr="00755694">
        <w:t>="</w:t>
      </w:r>
      <w:hyperlink r:id="rId11" w:history="1">
        <w:r w:rsidRPr="00755694">
          <w:rPr>
            <w:rStyle w:val="a3"/>
          </w:rPr>
          <w:t>http://schemas.xmlsoap.org/soap/encoding/</w:t>
        </w:r>
      </w:hyperlink>
      <w:r w:rsidRPr="00755694">
        <w:t xml:space="preserve">" </w:t>
      </w:r>
      <w:proofErr w:type="spellStart"/>
      <w:r w:rsidRPr="00755694">
        <w:t>xmlns:tm</w:t>
      </w:r>
      <w:proofErr w:type="spellEnd"/>
      <w:r w:rsidRPr="00755694">
        <w:t>="</w:t>
      </w:r>
      <w:hyperlink r:id="rId12" w:history="1">
        <w:r w:rsidRPr="00755694">
          <w:rPr>
            <w:rStyle w:val="a3"/>
          </w:rPr>
          <w:t>http://microsoft.com/wsdl/mime/textMatching/</w:t>
        </w:r>
      </w:hyperlink>
      <w:r w:rsidRPr="00755694">
        <w:t xml:space="preserve">" </w:t>
      </w:r>
      <w:proofErr w:type="spellStart"/>
      <w:r w:rsidRPr="00755694">
        <w:t>xmlns:tns</w:t>
      </w:r>
      <w:proofErr w:type="spellEnd"/>
      <w:r w:rsidRPr="00755694">
        <w:t>="</w:t>
      </w:r>
      <w:hyperlink r:id="rId13" w:history="1">
        <w:r w:rsidRPr="00755694">
          <w:rPr>
            <w:rStyle w:val="a3"/>
          </w:rPr>
          <w:t>http://core.spdb.com</w:t>
        </w:r>
      </w:hyperlink>
      <w:r w:rsidRPr="00755694">
        <w:t xml:space="preserve">" </w:t>
      </w:r>
      <w:proofErr w:type="spellStart"/>
      <w:r w:rsidRPr="00755694">
        <w:t>xmlns:wsdl</w:t>
      </w:r>
      <w:proofErr w:type="spellEnd"/>
      <w:r w:rsidRPr="00755694">
        <w:t>="</w:t>
      </w:r>
      <w:hyperlink r:id="rId14" w:history="1">
        <w:r w:rsidRPr="00755694">
          <w:rPr>
            <w:rStyle w:val="a3"/>
          </w:rPr>
          <w:t>http://schemas.xmlsoap.org/wsdl/</w:t>
        </w:r>
      </w:hyperlink>
      <w:r w:rsidRPr="00755694">
        <w:t xml:space="preserve">" </w:t>
      </w:r>
      <w:proofErr w:type="spellStart"/>
      <w:r w:rsidRPr="00755694">
        <w:t>targetNamespace</w:t>
      </w:r>
      <w:proofErr w:type="spellEnd"/>
      <w:r w:rsidRPr="00755694">
        <w:t>="</w:t>
      </w:r>
      <w:hyperlink r:id="rId15" w:history="1">
        <w:r w:rsidRPr="00755694">
          <w:rPr>
            <w:rStyle w:val="a3"/>
          </w:rPr>
          <w:t>http://core.spdb.com</w:t>
        </w:r>
      </w:hyperlink>
      <w:r w:rsidRPr="00755694">
        <w:t>"&gt;</w:t>
      </w:r>
      <w:r w:rsidRPr="00755694">
        <w:br/>
        <w:t>  &lt;</w:t>
      </w:r>
      <w:proofErr w:type="spellStart"/>
      <w:r w:rsidRPr="00755694">
        <w:t>wsdl:types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s:schema</w:t>
      </w:r>
      <w:proofErr w:type="spellEnd"/>
      <w:r w:rsidRPr="00755694">
        <w:t xml:space="preserve"> </w:t>
      </w:r>
      <w:proofErr w:type="spellStart"/>
      <w:r w:rsidRPr="00755694">
        <w:t>elementFormDefault</w:t>
      </w:r>
      <w:proofErr w:type="spellEnd"/>
      <w:r w:rsidRPr="00755694">
        <w:t xml:space="preserve">="qualified" </w:t>
      </w:r>
      <w:proofErr w:type="spellStart"/>
      <w:r w:rsidRPr="00755694">
        <w:t>targetNamespace</w:t>
      </w:r>
      <w:proofErr w:type="spellEnd"/>
      <w:r w:rsidRPr="00755694">
        <w:t>="</w:t>
      </w:r>
      <w:hyperlink r:id="rId16" w:history="1">
        <w:r w:rsidRPr="00755694">
          <w:rPr>
            <w:rStyle w:val="a3"/>
          </w:rPr>
          <w:t>http://core.spdb.com</w:t>
        </w:r>
      </w:hyperlink>
      <w:r w:rsidRPr="00755694">
        <w:t>"&gt;</w:t>
      </w:r>
      <w:r w:rsidRPr="00755694">
        <w:br/>
        <w:t>      &lt;</w:t>
      </w:r>
      <w:proofErr w:type="spellStart"/>
      <w:r w:rsidRPr="00755694">
        <w:t>s:import</w:t>
      </w:r>
      <w:proofErr w:type="spellEnd"/>
      <w:r w:rsidRPr="00755694">
        <w:t xml:space="preserve"> namespace="</w:t>
      </w:r>
      <w:hyperlink r:id="rId17" w:history="1">
        <w:r w:rsidRPr="00755694">
          <w:rPr>
            <w:rStyle w:val="a3"/>
          </w:rPr>
          <w:t>http://core.spdb.com/schema/"/</w:t>
        </w:r>
      </w:hyperlink>
      <w:r w:rsidRPr="00755694">
        <w:t>&gt;</w:t>
      </w:r>
      <w:r w:rsidRPr="00755694">
        <w:br/>
        <w:t>      &lt;</w:t>
      </w:r>
      <w:proofErr w:type="spellStart"/>
      <w:r w:rsidRPr="00755694">
        <w:t>s:element</w:t>
      </w:r>
      <w:proofErr w:type="spellEnd"/>
      <w:r w:rsidRPr="00755694">
        <w:t xml:space="preserve"> name="Deduct"&gt;</w:t>
      </w:r>
      <w:r w:rsidRPr="00755694">
        <w:br/>
        <w:t>        &lt;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name="request" type="</w:t>
      </w:r>
      <w:proofErr w:type="spellStart"/>
      <w:r w:rsidRPr="00755694">
        <w:t>tns:DeductionRequest</w:t>
      </w:r>
      <w:proofErr w:type="spellEnd"/>
      <w:r w:rsidRPr="00755694">
        <w:t>"/&gt;</w:t>
      </w:r>
      <w:r w:rsidRPr="00755694">
        <w:br/>
        <w:t>  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s:element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DeductionRequest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RequestSoapHeader</w:t>
      </w:r>
      <w:proofErr w:type="spellEnd"/>
      <w:r w:rsidRPr="00755694">
        <w:t>" type="s1:RequestHeaderType"/&gt;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name="DeductionRequest1" type="s1:DeductionRequestType"/&gt;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s:element</w:t>
      </w:r>
      <w:proofErr w:type="spellEnd"/>
      <w:r w:rsidRPr="00755694">
        <w:t xml:space="preserve"> name="</w:t>
      </w:r>
      <w:proofErr w:type="spellStart"/>
      <w:r w:rsidRPr="00755694">
        <w:t>DeductResponse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DeductResult</w:t>
      </w:r>
      <w:proofErr w:type="spellEnd"/>
      <w:r w:rsidRPr="00755694">
        <w:t>" type="</w:t>
      </w:r>
      <w:proofErr w:type="spellStart"/>
      <w:r w:rsidRPr="00755694">
        <w:t>tns:DeductionResponseComplex</w:t>
      </w:r>
      <w:proofErr w:type="spellEnd"/>
      <w:r w:rsidRPr="00755694">
        <w:t>"/&gt;</w:t>
      </w:r>
      <w:r w:rsidRPr="00755694">
        <w:br/>
        <w:t>  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s:element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DeductionResponseComplex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ResponseSoapHeader</w:t>
      </w:r>
      <w:proofErr w:type="spellEnd"/>
      <w:r w:rsidRPr="00755694">
        <w:t>" type="s1:ResponseHeaderType"/&gt;</w:t>
      </w:r>
      <w:r w:rsidRPr="00755694">
        <w:br/>
      </w:r>
      <w:r w:rsidRPr="00755694">
        <w:lastRenderedPageBreak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name="DeductionResponse1" type="s1:DeductionResponseType"/&gt;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s:element</w:t>
      </w:r>
      <w:proofErr w:type="spellEnd"/>
      <w:r w:rsidRPr="00755694">
        <w:t xml:space="preserve"> name="Split"&gt;</w:t>
      </w:r>
      <w:r w:rsidRPr="00755694">
        <w:br/>
        <w:t>        &lt;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name="request" type="</w:t>
      </w:r>
      <w:proofErr w:type="spellStart"/>
      <w:r w:rsidRPr="00755694">
        <w:t>tns:SplitRequest</w:t>
      </w:r>
      <w:proofErr w:type="spellEnd"/>
      <w:r w:rsidRPr="00755694">
        <w:t>"/&gt;</w:t>
      </w:r>
      <w:r w:rsidRPr="00755694">
        <w:br/>
        <w:t>  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s:element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SplitRequest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RequestSoapHeader</w:t>
      </w:r>
      <w:proofErr w:type="spellEnd"/>
      <w:r w:rsidRPr="00755694">
        <w:t>" type="s1:RequestHeaderType"/&gt;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SplitResponseComplex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ResponseSoapHeader</w:t>
      </w:r>
      <w:proofErr w:type="spellEnd"/>
      <w:r w:rsidRPr="00755694">
        <w:t>" type="s1:ResponseHeaderType"/&gt;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name="SplitResponse1" type="s1:SplitResponseType1"/&gt;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name="SplitResponse2" type="s1:SplitResponseType2"/&gt;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name="SplitResponse3" type="s1:SplitResponseType3"/&gt;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name="SplitResponse4" type="s1:SplitResponseType4"/&gt;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name="SplitResponse5" type="s1:SplitResponseType5"/&gt;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s:element</w:t>
      </w:r>
      <w:proofErr w:type="spellEnd"/>
      <w:r w:rsidRPr="00755694">
        <w:t xml:space="preserve"> name="</w:t>
      </w:r>
      <w:proofErr w:type="spellStart"/>
      <w:r w:rsidRPr="00755694">
        <w:t>SplitResponse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SplitResult</w:t>
      </w:r>
      <w:proofErr w:type="spellEnd"/>
      <w:r w:rsidRPr="00755694">
        <w:t>" type="</w:t>
      </w:r>
      <w:proofErr w:type="spellStart"/>
      <w:r w:rsidRPr="00755694">
        <w:t>tns:SplitResponseComplex</w:t>
      </w:r>
      <w:proofErr w:type="spellEnd"/>
      <w:r w:rsidRPr="00755694">
        <w:t>"/&gt;</w:t>
      </w:r>
      <w:r w:rsidRPr="00755694">
        <w:br/>
        <w:t>  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s:element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s:element</w:t>
      </w:r>
      <w:proofErr w:type="spellEnd"/>
      <w:r w:rsidRPr="00755694">
        <w:t xml:space="preserve"> name="</w:t>
      </w:r>
      <w:proofErr w:type="spellStart"/>
      <w:r w:rsidRPr="00755694">
        <w:t>Split_p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</w:r>
      <w:r w:rsidRPr="00755694">
        <w:lastRenderedPageBreak/>
        <w:t>  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name="request" type="</w:t>
      </w:r>
      <w:proofErr w:type="spellStart"/>
      <w:r w:rsidRPr="00755694">
        <w:t>tns:SplitRequest</w:t>
      </w:r>
      <w:proofErr w:type="spellEnd"/>
      <w:r w:rsidRPr="00755694">
        <w:t>"/&gt;</w:t>
      </w:r>
      <w:r w:rsidRPr="00755694">
        <w:br/>
        <w:t>  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s:element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Split_p_Response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ResponseSoapHeader</w:t>
      </w:r>
      <w:proofErr w:type="spellEnd"/>
      <w:r w:rsidRPr="00755694">
        <w:t>" type="s1:ResponseHeaderType"/&gt;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name="SplitResponse5" type="s1:SplitResponseType5"/&gt;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s:element</w:t>
      </w:r>
      <w:proofErr w:type="spellEnd"/>
      <w:r w:rsidRPr="00755694">
        <w:t xml:space="preserve"> name="</w:t>
      </w:r>
      <w:proofErr w:type="spellStart"/>
      <w:r w:rsidRPr="00755694">
        <w:t>Split_pResponse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Split_pResult</w:t>
      </w:r>
      <w:proofErr w:type="spellEnd"/>
      <w:r w:rsidRPr="00755694">
        <w:t>" type="</w:t>
      </w:r>
      <w:proofErr w:type="spellStart"/>
      <w:r w:rsidRPr="00755694">
        <w:t>tns:Split_p_Response</w:t>
      </w:r>
      <w:proofErr w:type="spellEnd"/>
      <w:r w:rsidRPr="00755694">
        <w:t>"/&gt;</w:t>
      </w:r>
      <w:r w:rsidRPr="00755694">
        <w:br/>
        <w:t>  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s:element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s:element</w:t>
      </w:r>
      <w:proofErr w:type="spellEnd"/>
      <w:r w:rsidRPr="00755694">
        <w:t xml:space="preserve"> name="</w:t>
      </w:r>
      <w:proofErr w:type="spellStart"/>
      <w:r w:rsidRPr="00755694">
        <w:t>DFlush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name="request" type="</w:t>
      </w:r>
      <w:proofErr w:type="spellStart"/>
      <w:r w:rsidRPr="00755694">
        <w:t>tns:DFlushRequest</w:t>
      </w:r>
      <w:proofErr w:type="spellEnd"/>
      <w:r w:rsidRPr="00755694">
        <w:t>"/&gt;</w:t>
      </w:r>
      <w:r w:rsidRPr="00755694">
        <w:br/>
        <w:t>  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s:element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DFlushRequest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RequestSoapHeader</w:t>
      </w:r>
      <w:proofErr w:type="spellEnd"/>
      <w:r w:rsidRPr="00755694">
        <w:t>" type="s1:RequestHeaderType"/&gt;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name="DFlushRequest1" type="s1:DFlushRequestType"/&gt;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DFlushResponse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ResponseSoapHeader</w:t>
      </w:r>
      <w:proofErr w:type="spellEnd"/>
      <w:r w:rsidRPr="00755694">
        <w:t>" type="s1:ResponseHeaderType"/&gt;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name="DFlushResponse1" type="s1:DFlushResponseType"/&gt;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s:element</w:t>
      </w:r>
      <w:proofErr w:type="spellEnd"/>
      <w:r w:rsidRPr="00755694">
        <w:t xml:space="preserve"> name="</w:t>
      </w:r>
      <w:proofErr w:type="spellStart"/>
      <w:r w:rsidRPr="00755694">
        <w:t>DFlushResponse</w:t>
      </w:r>
      <w:proofErr w:type="spellEnd"/>
      <w:r w:rsidRPr="00755694">
        <w:t>"&gt;</w:t>
      </w:r>
      <w:r w:rsidRPr="00755694">
        <w:br/>
      </w:r>
      <w:r w:rsidRPr="00755694">
        <w:lastRenderedPageBreak/>
        <w:t>        &lt;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DFlushResult</w:t>
      </w:r>
      <w:proofErr w:type="spellEnd"/>
      <w:r w:rsidRPr="00755694">
        <w:t>" type="</w:t>
      </w:r>
      <w:proofErr w:type="spellStart"/>
      <w:r w:rsidRPr="00755694">
        <w:t>tns:DFlushResponse</w:t>
      </w:r>
      <w:proofErr w:type="spellEnd"/>
      <w:r w:rsidRPr="00755694">
        <w:t>"/&gt;</w:t>
      </w:r>
      <w:r w:rsidRPr="00755694">
        <w:br/>
        <w:t>  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s:element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s:schema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s:schema</w:t>
      </w:r>
      <w:proofErr w:type="spellEnd"/>
      <w:r w:rsidRPr="00755694">
        <w:t xml:space="preserve"> </w:t>
      </w:r>
      <w:proofErr w:type="spellStart"/>
      <w:r w:rsidRPr="00755694">
        <w:t>elementFormDefault</w:t>
      </w:r>
      <w:proofErr w:type="spellEnd"/>
      <w:r w:rsidRPr="00755694">
        <w:t xml:space="preserve">="qualified" </w:t>
      </w:r>
      <w:proofErr w:type="spellStart"/>
      <w:r w:rsidRPr="00755694">
        <w:t>targetNamespace</w:t>
      </w:r>
      <w:proofErr w:type="spellEnd"/>
      <w:r w:rsidRPr="00755694">
        <w:t>="</w:t>
      </w:r>
      <w:hyperlink r:id="rId18" w:history="1">
        <w:r w:rsidRPr="00755694">
          <w:rPr>
            <w:rStyle w:val="a3"/>
          </w:rPr>
          <w:t>http://core.spdb.com/schema/</w:t>
        </w:r>
      </w:hyperlink>
      <w:r w:rsidRPr="00755694">
        <w:t>"&gt;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RequestHeaderType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Serial_No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Service_ID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Req_ID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Req_Prtcl_Type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Msg_In_Time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name="Type"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name="Version"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DeductionRequestType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name="Number"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ResponseHeaderType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Serial_No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Service_ID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Response_Type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Response_Code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Req_ID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Resp_ID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Req_Prtcl_Type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Msg_In_Time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name="Type"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Service_Status</w:t>
      </w:r>
      <w:proofErr w:type="spellEnd"/>
      <w:r w:rsidRPr="00755694">
        <w:t>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name="Version"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DeductionResponseType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name="Amount"/&gt;</w:t>
      </w:r>
      <w:r w:rsidRPr="00755694">
        <w:br/>
      </w:r>
      <w:r w:rsidRPr="00755694">
        <w:lastRenderedPageBreak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name="SplitResponseType1"&gt;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name="ID"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name="APPLY_DATE"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name="SERIALNO"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name="SplitResponseType2"&gt;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name="ID"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name="APPLY_USR"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name="ACC_NUM"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name="SplitResponseType3"&gt;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name="ID"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name="PAYEE_NAME"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name="PAYEE_ACCNO"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name="BANK_NAME"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name="SplitResponseType4"&gt;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name="ID"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name="AMOUNT_C"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name="AMOUNT"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name="YONGTU"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name="SplitResponseType5"&gt;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name="APPLY_DATE"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name="SERIALNO"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name="ACC_NUM"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name="PAYEE_ACCNO"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name="PAYEE_NAME"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name="AMOUNT_C"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name="AMOUNT" type="s:string"/&gt;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name="YONGTU"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</w:r>
      <w:r w:rsidRPr="00755694">
        <w:lastRenderedPageBreak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DFlushRequestType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</w:t>
      </w:r>
      <w:proofErr w:type="spellStart"/>
      <w:r w:rsidRPr="00755694">
        <w:t>FNumber</w:t>
      </w:r>
      <w:proofErr w:type="spellEnd"/>
      <w:r w:rsidRPr="00755694">
        <w:t>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s:complexType</w:t>
      </w:r>
      <w:proofErr w:type="spellEnd"/>
      <w:r w:rsidRPr="00755694">
        <w:t xml:space="preserve"> name="</w:t>
      </w:r>
      <w:proofErr w:type="spellStart"/>
      <w:r w:rsidRPr="00755694">
        <w:t>DFlushResponseType</w:t>
      </w:r>
      <w:proofErr w:type="spellEnd"/>
      <w:r w:rsidRPr="00755694">
        <w:t>"&gt;</w:t>
      </w:r>
      <w:r w:rsidRPr="00755694">
        <w:br/>
        <w:t>        &lt;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     &lt;</w:t>
      </w:r>
      <w:proofErr w:type="spellStart"/>
      <w:r w:rsidRPr="00755694">
        <w:t>s:element</w:t>
      </w:r>
      <w:proofErr w:type="spellEnd"/>
      <w:r w:rsidRPr="00755694">
        <w:t xml:space="preserve"> </w:t>
      </w:r>
      <w:proofErr w:type="spellStart"/>
      <w:r w:rsidRPr="00755694">
        <w:t>maxOccurs</w:t>
      </w:r>
      <w:proofErr w:type="spellEnd"/>
      <w:r w:rsidRPr="00755694">
        <w:t xml:space="preserve">="1" </w:t>
      </w:r>
      <w:proofErr w:type="spellStart"/>
      <w:r w:rsidRPr="00755694">
        <w:t>minOccurs</w:t>
      </w:r>
      <w:proofErr w:type="spellEnd"/>
      <w:r w:rsidRPr="00755694">
        <w:t>="0" name="Amount" type="s:string"/&gt;</w:t>
      </w:r>
      <w:r w:rsidRPr="00755694">
        <w:br/>
        <w:t>        &lt;/</w:t>
      </w:r>
      <w:proofErr w:type="spellStart"/>
      <w:r w:rsidRPr="00755694">
        <w:t>s:sequence</w:t>
      </w:r>
      <w:proofErr w:type="spellEnd"/>
      <w:r w:rsidRPr="00755694">
        <w:t>&gt;</w:t>
      </w:r>
      <w:r w:rsidRPr="00755694">
        <w:br/>
        <w:t>      &lt;/</w:t>
      </w:r>
      <w:proofErr w:type="spellStart"/>
      <w:r w:rsidRPr="00755694">
        <w:t>s:complexType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s:schema</w:t>
      </w:r>
      <w:proofErr w:type="spellEnd"/>
      <w:r w:rsidRPr="00755694">
        <w:t>&gt;</w:t>
      </w:r>
      <w:r w:rsidRPr="00755694">
        <w:br/>
        <w:t>  &lt;/</w:t>
      </w:r>
      <w:proofErr w:type="spellStart"/>
      <w:r w:rsidRPr="00755694">
        <w:t>wsdl:types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wsdl:message</w:t>
      </w:r>
      <w:proofErr w:type="spellEnd"/>
      <w:r w:rsidRPr="00755694">
        <w:t xml:space="preserve"> name="</w:t>
      </w:r>
      <w:proofErr w:type="spellStart"/>
      <w:r w:rsidRPr="00755694">
        <w:t>DeductSoapIn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wsdl:part</w:t>
      </w:r>
      <w:proofErr w:type="spellEnd"/>
      <w:r w:rsidRPr="00755694">
        <w:t xml:space="preserve"> element="</w:t>
      </w:r>
      <w:proofErr w:type="spellStart"/>
      <w:r w:rsidRPr="00755694">
        <w:t>tns:Deduct</w:t>
      </w:r>
      <w:proofErr w:type="spellEnd"/>
      <w:r w:rsidRPr="00755694">
        <w:t>" name="parameters"/&gt;</w:t>
      </w:r>
      <w:r w:rsidRPr="00755694">
        <w:br/>
        <w:t>  &lt;/</w:t>
      </w:r>
      <w:proofErr w:type="spellStart"/>
      <w:r w:rsidRPr="00755694">
        <w:t>wsdl:message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wsdl:message</w:t>
      </w:r>
      <w:proofErr w:type="spellEnd"/>
      <w:r w:rsidRPr="00755694">
        <w:t xml:space="preserve"> name="</w:t>
      </w:r>
      <w:proofErr w:type="spellStart"/>
      <w:r w:rsidRPr="00755694">
        <w:t>DeductSoapOut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wsdl:part</w:t>
      </w:r>
      <w:proofErr w:type="spellEnd"/>
      <w:r w:rsidRPr="00755694">
        <w:t xml:space="preserve"> element="</w:t>
      </w:r>
      <w:proofErr w:type="spellStart"/>
      <w:r w:rsidRPr="00755694">
        <w:t>tns:DeductResponse</w:t>
      </w:r>
      <w:proofErr w:type="spellEnd"/>
      <w:r w:rsidRPr="00755694">
        <w:t>" name="parameters"/&gt;</w:t>
      </w:r>
      <w:r w:rsidRPr="00755694">
        <w:br/>
        <w:t>  &lt;/</w:t>
      </w:r>
      <w:proofErr w:type="spellStart"/>
      <w:r w:rsidRPr="00755694">
        <w:t>wsdl:message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wsdl:message</w:t>
      </w:r>
      <w:proofErr w:type="spellEnd"/>
      <w:r w:rsidRPr="00755694">
        <w:t xml:space="preserve"> name="</w:t>
      </w:r>
      <w:proofErr w:type="spellStart"/>
      <w:r w:rsidRPr="00755694">
        <w:t>SplitSoapIn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wsdl:part</w:t>
      </w:r>
      <w:proofErr w:type="spellEnd"/>
      <w:r w:rsidRPr="00755694">
        <w:t xml:space="preserve"> element="</w:t>
      </w:r>
      <w:proofErr w:type="spellStart"/>
      <w:r w:rsidRPr="00755694">
        <w:t>tns:Split</w:t>
      </w:r>
      <w:proofErr w:type="spellEnd"/>
      <w:r w:rsidRPr="00755694">
        <w:t>" name="parameters"/&gt;</w:t>
      </w:r>
      <w:r w:rsidRPr="00755694">
        <w:br/>
        <w:t>  &lt;/</w:t>
      </w:r>
      <w:proofErr w:type="spellStart"/>
      <w:r w:rsidRPr="00755694">
        <w:t>wsdl:message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wsdl:message</w:t>
      </w:r>
      <w:proofErr w:type="spellEnd"/>
      <w:r w:rsidRPr="00755694">
        <w:t xml:space="preserve"> name="</w:t>
      </w:r>
      <w:proofErr w:type="spellStart"/>
      <w:r w:rsidRPr="00755694">
        <w:t>SplitSoapOut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wsdl:part</w:t>
      </w:r>
      <w:proofErr w:type="spellEnd"/>
      <w:r w:rsidRPr="00755694">
        <w:t xml:space="preserve"> element="</w:t>
      </w:r>
      <w:proofErr w:type="spellStart"/>
      <w:r w:rsidRPr="00755694">
        <w:t>tns:SplitResponse</w:t>
      </w:r>
      <w:proofErr w:type="spellEnd"/>
      <w:r w:rsidRPr="00755694">
        <w:t>" name="parameters"/&gt;</w:t>
      </w:r>
      <w:r w:rsidRPr="00755694">
        <w:br/>
        <w:t>  &lt;/</w:t>
      </w:r>
      <w:proofErr w:type="spellStart"/>
      <w:r w:rsidRPr="00755694">
        <w:t>wsdl:message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wsdl:message</w:t>
      </w:r>
      <w:proofErr w:type="spellEnd"/>
      <w:r w:rsidRPr="00755694">
        <w:t xml:space="preserve"> name="</w:t>
      </w:r>
      <w:proofErr w:type="spellStart"/>
      <w:r w:rsidRPr="00755694">
        <w:t>Split_pSoapIn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wsdl:part</w:t>
      </w:r>
      <w:proofErr w:type="spellEnd"/>
      <w:r w:rsidRPr="00755694">
        <w:t xml:space="preserve"> element="</w:t>
      </w:r>
      <w:proofErr w:type="spellStart"/>
      <w:r w:rsidRPr="00755694">
        <w:t>tns:Split_p</w:t>
      </w:r>
      <w:proofErr w:type="spellEnd"/>
      <w:r w:rsidRPr="00755694">
        <w:t>" name="parameters"/&gt;</w:t>
      </w:r>
      <w:r w:rsidRPr="00755694">
        <w:br/>
        <w:t>  &lt;/</w:t>
      </w:r>
      <w:proofErr w:type="spellStart"/>
      <w:r w:rsidRPr="00755694">
        <w:t>wsdl:message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wsdl:message</w:t>
      </w:r>
      <w:proofErr w:type="spellEnd"/>
      <w:r w:rsidRPr="00755694">
        <w:t xml:space="preserve"> name="</w:t>
      </w:r>
      <w:proofErr w:type="spellStart"/>
      <w:r w:rsidRPr="00755694">
        <w:t>Split_pSoapOut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wsdl:part</w:t>
      </w:r>
      <w:proofErr w:type="spellEnd"/>
      <w:r w:rsidRPr="00755694">
        <w:t xml:space="preserve"> element="</w:t>
      </w:r>
      <w:proofErr w:type="spellStart"/>
      <w:r w:rsidRPr="00755694">
        <w:t>tns:Split_pResponse</w:t>
      </w:r>
      <w:proofErr w:type="spellEnd"/>
      <w:r w:rsidRPr="00755694">
        <w:t>" name="parameters"/&gt;</w:t>
      </w:r>
      <w:r w:rsidRPr="00755694">
        <w:br/>
        <w:t>  &lt;/</w:t>
      </w:r>
      <w:proofErr w:type="spellStart"/>
      <w:r w:rsidRPr="00755694">
        <w:t>wsdl:message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wsdl:message</w:t>
      </w:r>
      <w:proofErr w:type="spellEnd"/>
      <w:r w:rsidRPr="00755694">
        <w:t xml:space="preserve"> name="</w:t>
      </w:r>
      <w:proofErr w:type="spellStart"/>
      <w:r w:rsidRPr="00755694">
        <w:t>DFlushSoapIn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wsdl:part</w:t>
      </w:r>
      <w:proofErr w:type="spellEnd"/>
      <w:r w:rsidRPr="00755694">
        <w:t xml:space="preserve"> element="</w:t>
      </w:r>
      <w:proofErr w:type="spellStart"/>
      <w:r w:rsidRPr="00755694">
        <w:t>tns:DFlush</w:t>
      </w:r>
      <w:proofErr w:type="spellEnd"/>
      <w:r w:rsidRPr="00755694">
        <w:t>" name="parameters"/&gt;</w:t>
      </w:r>
      <w:r w:rsidRPr="00755694">
        <w:br/>
        <w:t>  &lt;/</w:t>
      </w:r>
      <w:proofErr w:type="spellStart"/>
      <w:r w:rsidRPr="00755694">
        <w:t>wsdl:message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wsdl:message</w:t>
      </w:r>
      <w:proofErr w:type="spellEnd"/>
      <w:r w:rsidRPr="00755694">
        <w:t xml:space="preserve"> name="</w:t>
      </w:r>
      <w:proofErr w:type="spellStart"/>
      <w:r w:rsidRPr="00755694">
        <w:t>DFlushSoapOut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wsdl:part</w:t>
      </w:r>
      <w:proofErr w:type="spellEnd"/>
      <w:r w:rsidRPr="00755694">
        <w:t xml:space="preserve"> element="</w:t>
      </w:r>
      <w:proofErr w:type="spellStart"/>
      <w:r w:rsidRPr="00755694">
        <w:t>tns:DFlushResponse</w:t>
      </w:r>
      <w:proofErr w:type="spellEnd"/>
      <w:r w:rsidRPr="00755694">
        <w:t>" name="parameters"/&gt;</w:t>
      </w:r>
      <w:r w:rsidRPr="00755694">
        <w:br/>
        <w:t>  &lt;/</w:t>
      </w:r>
      <w:proofErr w:type="spellStart"/>
      <w:r w:rsidRPr="00755694">
        <w:t>wsdl:message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wsdl:portType</w:t>
      </w:r>
      <w:proofErr w:type="spellEnd"/>
      <w:r w:rsidRPr="00755694">
        <w:t xml:space="preserve"> name="</w:t>
      </w:r>
      <w:proofErr w:type="spellStart"/>
      <w:r w:rsidRPr="00755694">
        <w:t>CoreServiceSoap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name="Deduct"&gt;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 xml:space="preserve"> message="</w:t>
      </w:r>
      <w:proofErr w:type="spellStart"/>
      <w:r w:rsidRPr="00755694">
        <w:t>tns:DeductSoapIn</w:t>
      </w:r>
      <w:proofErr w:type="spellEnd"/>
      <w:r w:rsidRPr="00755694">
        <w:t>"/&gt;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 xml:space="preserve"> message="</w:t>
      </w:r>
      <w:proofErr w:type="spellStart"/>
      <w:r w:rsidRPr="00755694">
        <w:t>tns:DeductSoapOut</w:t>
      </w:r>
      <w:proofErr w:type="spellEnd"/>
      <w:r w:rsidRPr="00755694">
        <w:t>"/&gt;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name="Split"&gt;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 xml:space="preserve"> message="</w:t>
      </w:r>
      <w:proofErr w:type="spellStart"/>
      <w:r w:rsidRPr="00755694">
        <w:t>tns:SplitSoapIn</w:t>
      </w:r>
      <w:proofErr w:type="spellEnd"/>
      <w:r w:rsidRPr="00755694">
        <w:t>"/&gt;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 xml:space="preserve"> message="</w:t>
      </w:r>
      <w:proofErr w:type="spellStart"/>
      <w:r w:rsidRPr="00755694">
        <w:t>tns:SplitSoapOut</w:t>
      </w:r>
      <w:proofErr w:type="spellEnd"/>
      <w:r w:rsidRPr="00755694">
        <w:t>"/&gt;</w:t>
      </w:r>
      <w:r w:rsidRPr="00755694">
        <w:br/>
      </w:r>
      <w:r w:rsidRPr="00755694">
        <w:lastRenderedPageBreak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</w:t>
      </w:r>
      <w:proofErr w:type="spellStart"/>
      <w:r w:rsidRPr="00755694">
        <w:t>Split_p</w:t>
      </w:r>
      <w:proofErr w:type="spellEnd"/>
      <w:r w:rsidRPr="00755694">
        <w:t>"&gt;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 xml:space="preserve"> message="</w:t>
      </w:r>
      <w:proofErr w:type="spellStart"/>
      <w:r w:rsidRPr="00755694">
        <w:t>tns:Split_pSoapIn</w:t>
      </w:r>
      <w:proofErr w:type="spellEnd"/>
      <w:r w:rsidRPr="00755694">
        <w:t>"/&gt;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 xml:space="preserve"> message="</w:t>
      </w:r>
      <w:proofErr w:type="spellStart"/>
      <w:r w:rsidRPr="00755694">
        <w:t>tns:Split_pSoapOut</w:t>
      </w:r>
      <w:proofErr w:type="spellEnd"/>
      <w:r w:rsidRPr="00755694">
        <w:t>"/&gt;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</w:t>
      </w:r>
      <w:proofErr w:type="spellStart"/>
      <w:r w:rsidRPr="00755694">
        <w:t>DFlush</w:t>
      </w:r>
      <w:proofErr w:type="spellEnd"/>
      <w:r w:rsidRPr="00755694">
        <w:t>"&gt;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 xml:space="preserve"> message="</w:t>
      </w:r>
      <w:proofErr w:type="spellStart"/>
      <w:r w:rsidRPr="00755694">
        <w:t>tns:DFlushSoapIn</w:t>
      </w:r>
      <w:proofErr w:type="spellEnd"/>
      <w:r w:rsidRPr="00755694">
        <w:t>"/&gt;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 xml:space="preserve"> message="</w:t>
      </w:r>
      <w:proofErr w:type="spellStart"/>
      <w:r w:rsidRPr="00755694">
        <w:t>tns:DFlushSoapOut</w:t>
      </w:r>
      <w:proofErr w:type="spellEnd"/>
      <w:r w:rsidRPr="00755694">
        <w:t>"/&gt;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 &lt;/</w:t>
      </w:r>
      <w:proofErr w:type="spellStart"/>
      <w:r w:rsidRPr="00755694">
        <w:t>wsdl:portType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wsdl:binding</w:t>
      </w:r>
      <w:proofErr w:type="spellEnd"/>
      <w:r w:rsidRPr="00755694">
        <w:t xml:space="preserve"> name="</w:t>
      </w:r>
      <w:proofErr w:type="spellStart"/>
      <w:r w:rsidRPr="00755694">
        <w:t>CoreServiceSoap</w:t>
      </w:r>
      <w:proofErr w:type="spellEnd"/>
      <w:r w:rsidRPr="00755694">
        <w:t>" type="</w:t>
      </w:r>
      <w:proofErr w:type="spellStart"/>
      <w:r w:rsidRPr="00755694">
        <w:t>tns:CoreServiceSoap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soap:binding</w:t>
      </w:r>
      <w:proofErr w:type="spellEnd"/>
      <w:r w:rsidRPr="00755694">
        <w:t xml:space="preserve"> transport="</w:t>
      </w:r>
      <w:hyperlink r:id="rId19" w:history="1">
        <w:r w:rsidRPr="00755694">
          <w:rPr>
            <w:rStyle w:val="a3"/>
          </w:rPr>
          <w:t>http://schemas.xmlsoap.org/soap/http"/</w:t>
        </w:r>
      </w:hyperlink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name="Deduct"&gt;</w:t>
      </w:r>
      <w:r w:rsidRPr="00755694">
        <w:br/>
        <w:t>      &lt;</w:t>
      </w:r>
      <w:proofErr w:type="spellStart"/>
      <w:r w:rsidRPr="00755694">
        <w:t>soap:operation</w:t>
      </w:r>
      <w:proofErr w:type="spellEnd"/>
      <w:r w:rsidRPr="00755694">
        <w:t xml:space="preserve"> </w:t>
      </w:r>
      <w:proofErr w:type="spellStart"/>
      <w:r w:rsidRPr="00755694">
        <w:t>soapAction</w:t>
      </w:r>
      <w:proofErr w:type="spellEnd"/>
      <w:r w:rsidRPr="00755694">
        <w:t>="</w:t>
      </w:r>
      <w:hyperlink r:id="rId20" w:history="1">
        <w:r w:rsidRPr="00755694">
          <w:rPr>
            <w:rStyle w:val="a3"/>
          </w:rPr>
          <w:t>http://core.spdb.com/Deduct</w:t>
        </w:r>
      </w:hyperlink>
      <w:r w:rsidRPr="00755694">
        <w:t>" style="document"/&gt;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soap:body</w:t>
      </w:r>
      <w:proofErr w:type="spellEnd"/>
      <w:r w:rsidRPr="00755694">
        <w:t xml:space="preserve"> use="literal"/&gt;</w:t>
      </w:r>
      <w:r w:rsidRPr="00755694">
        <w:br/>
        <w:t>      &lt;/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soap:body</w:t>
      </w:r>
      <w:proofErr w:type="spellEnd"/>
      <w:r w:rsidRPr="00755694">
        <w:t xml:space="preserve"> use="literal"/&gt;</w:t>
      </w:r>
      <w:r w:rsidRPr="00755694">
        <w:br/>
        <w:t>      &lt;/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name="Split"&gt;</w:t>
      </w:r>
      <w:r w:rsidRPr="00755694">
        <w:br/>
        <w:t>      &lt;</w:t>
      </w:r>
      <w:proofErr w:type="spellStart"/>
      <w:r w:rsidRPr="00755694">
        <w:t>soap:operation</w:t>
      </w:r>
      <w:proofErr w:type="spellEnd"/>
      <w:r w:rsidRPr="00755694">
        <w:t xml:space="preserve"> </w:t>
      </w:r>
      <w:proofErr w:type="spellStart"/>
      <w:r w:rsidRPr="00755694">
        <w:t>soapAction</w:t>
      </w:r>
      <w:proofErr w:type="spellEnd"/>
      <w:r w:rsidRPr="00755694">
        <w:t>="</w:t>
      </w:r>
      <w:hyperlink r:id="rId21" w:history="1">
        <w:r w:rsidRPr="00755694">
          <w:rPr>
            <w:rStyle w:val="a3"/>
          </w:rPr>
          <w:t>http://core.spdb.com/Split</w:t>
        </w:r>
      </w:hyperlink>
      <w:r w:rsidRPr="00755694">
        <w:t>" style="document"/&gt;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soap:body</w:t>
      </w:r>
      <w:proofErr w:type="spellEnd"/>
      <w:r w:rsidRPr="00755694">
        <w:t xml:space="preserve"> use="literal"/&gt;</w:t>
      </w:r>
      <w:r w:rsidRPr="00755694">
        <w:br/>
        <w:t>      &lt;/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soap:body</w:t>
      </w:r>
      <w:proofErr w:type="spellEnd"/>
      <w:r w:rsidRPr="00755694">
        <w:t xml:space="preserve"> use="literal"/&gt;</w:t>
      </w:r>
      <w:r w:rsidRPr="00755694">
        <w:br/>
        <w:t>      &lt;/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</w:t>
      </w:r>
      <w:proofErr w:type="spellStart"/>
      <w:r w:rsidRPr="00755694">
        <w:t>Split_p</w:t>
      </w:r>
      <w:proofErr w:type="spellEnd"/>
      <w:r w:rsidRPr="00755694">
        <w:t>"&gt;</w:t>
      </w:r>
      <w:r w:rsidRPr="00755694">
        <w:br/>
        <w:t>      &lt;</w:t>
      </w:r>
      <w:proofErr w:type="spellStart"/>
      <w:r w:rsidRPr="00755694">
        <w:t>soap:operation</w:t>
      </w:r>
      <w:proofErr w:type="spellEnd"/>
      <w:r w:rsidRPr="00755694">
        <w:t xml:space="preserve"> </w:t>
      </w:r>
      <w:proofErr w:type="spellStart"/>
      <w:r w:rsidRPr="00755694">
        <w:t>soapAction</w:t>
      </w:r>
      <w:proofErr w:type="spellEnd"/>
      <w:r w:rsidRPr="00755694">
        <w:t>="</w:t>
      </w:r>
      <w:hyperlink r:id="rId22" w:history="1">
        <w:r w:rsidRPr="00755694">
          <w:rPr>
            <w:rStyle w:val="a3"/>
          </w:rPr>
          <w:t>http://core.spdb.com/Split_p</w:t>
        </w:r>
      </w:hyperlink>
      <w:r w:rsidRPr="00755694">
        <w:t>" style="document"/&gt;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soap:body</w:t>
      </w:r>
      <w:proofErr w:type="spellEnd"/>
      <w:r w:rsidRPr="00755694">
        <w:t xml:space="preserve"> use="literal"/&gt;</w:t>
      </w:r>
      <w:r w:rsidRPr="00755694">
        <w:br/>
        <w:t>      &lt;/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soap:body</w:t>
      </w:r>
      <w:proofErr w:type="spellEnd"/>
      <w:r w:rsidRPr="00755694">
        <w:t xml:space="preserve"> use="literal"/&gt;</w:t>
      </w:r>
      <w:r w:rsidRPr="00755694">
        <w:br/>
        <w:t>      &lt;/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</w:t>
      </w:r>
      <w:proofErr w:type="spellStart"/>
      <w:r w:rsidRPr="00755694">
        <w:t>DFlush</w:t>
      </w:r>
      <w:proofErr w:type="spellEnd"/>
      <w:r w:rsidRPr="00755694">
        <w:t>"&gt;</w:t>
      </w:r>
      <w:r w:rsidRPr="00755694">
        <w:br/>
        <w:t>      &lt;</w:t>
      </w:r>
      <w:proofErr w:type="spellStart"/>
      <w:r w:rsidRPr="00755694">
        <w:t>soap:operation</w:t>
      </w:r>
      <w:proofErr w:type="spellEnd"/>
      <w:r w:rsidRPr="00755694">
        <w:t xml:space="preserve"> </w:t>
      </w:r>
      <w:proofErr w:type="spellStart"/>
      <w:r w:rsidRPr="00755694">
        <w:t>soapAction</w:t>
      </w:r>
      <w:proofErr w:type="spellEnd"/>
      <w:r w:rsidRPr="00755694">
        <w:t>="</w:t>
      </w:r>
      <w:hyperlink r:id="rId23" w:history="1">
        <w:r w:rsidRPr="00755694">
          <w:rPr>
            <w:rStyle w:val="a3"/>
          </w:rPr>
          <w:t>http://core.spdb.com/DFlush</w:t>
        </w:r>
      </w:hyperlink>
      <w:r w:rsidRPr="00755694">
        <w:t>" style="document"/&gt;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soap:body</w:t>
      </w:r>
      <w:proofErr w:type="spellEnd"/>
      <w:r w:rsidRPr="00755694">
        <w:t xml:space="preserve"> use="literal"/&gt;</w:t>
      </w:r>
      <w:r w:rsidRPr="00755694">
        <w:br/>
        <w:t>      &lt;/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</w:r>
      <w:r w:rsidRPr="00755694">
        <w:lastRenderedPageBreak/>
        <w:t>      &lt;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     &lt;</w:t>
      </w:r>
      <w:proofErr w:type="spellStart"/>
      <w:r w:rsidRPr="00755694">
        <w:t>soap:body</w:t>
      </w:r>
      <w:proofErr w:type="spellEnd"/>
      <w:r w:rsidRPr="00755694">
        <w:t xml:space="preserve"> use="literal"/&gt;</w:t>
      </w:r>
      <w:r w:rsidRPr="00755694">
        <w:br/>
        <w:t>      &lt;/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 &lt;/</w:t>
      </w:r>
      <w:proofErr w:type="spellStart"/>
      <w:r w:rsidRPr="00755694">
        <w:t>wsdl:binding</w:t>
      </w:r>
      <w:proofErr w:type="spellEnd"/>
      <w:r w:rsidRPr="00755694">
        <w:t>&gt;</w:t>
      </w:r>
      <w:r w:rsidRPr="00755694">
        <w:br/>
        <w:t>  &lt;</w:t>
      </w:r>
      <w:proofErr w:type="spellStart"/>
      <w:r w:rsidRPr="00755694">
        <w:t>wsdl:binding</w:t>
      </w:r>
      <w:proofErr w:type="spellEnd"/>
      <w:r w:rsidRPr="00755694">
        <w:t xml:space="preserve"> name="CoreServiceSoap12" type="</w:t>
      </w:r>
      <w:proofErr w:type="spellStart"/>
      <w:r w:rsidRPr="00755694">
        <w:t>tns:CoreServiceSoap</w:t>
      </w:r>
      <w:proofErr w:type="spellEnd"/>
      <w:r w:rsidRPr="00755694">
        <w:t>"&gt;</w:t>
      </w:r>
      <w:r w:rsidRPr="00755694">
        <w:br/>
        <w:t>    &lt;soap12:binding transport="</w:t>
      </w:r>
      <w:hyperlink r:id="rId24" w:history="1">
        <w:r w:rsidRPr="00755694">
          <w:rPr>
            <w:rStyle w:val="a3"/>
          </w:rPr>
          <w:t>http://schemas.xmlsoap.org/soap/http"/</w:t>
        </w:r>
      </w:hyperlink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name="Deduct"&gt;</w:t>
      </w:r>
      <w:r w:rsidRPr="00755694">
        <w:br/>
        <w:t xml:space="preserve">      &lt;soap12:operation </w:t>
      </w:r>
      <w:proofErr w:type="spellStart"/>
      <w:r w:rsidRPr="00755694">
        <w:t>soapAction</w:t>
      </w:r>
      <w:proofErr w:type="spellEnd"/>
      <w:r w:rsidRPr="00755694">
        <w:t>="</w:t>
      </w:r>
      <w:hyperlink r:id="rId25" w:history="1">
        <w:r w:rsidRPr="00755694">
          <w:rPr>
            <w:rStyle w:val="a3"/>
          </w:rPr>
          <w:t>http://core.spdb.com/Deduct</w:t>
        </w:r>
      </w:hyperlink>
      <w:r w:rsidRPr="00755694">
        <w:t>" style="document"/&gt;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   &lt;soap12:body use="literal"/&gt;</w:t>
      </w:r>
      <w:r w:rsidRPr="00755694">
        <w:br/>
        <w:t>      &lt;/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     &lt;soap12:body use="literal"/&gt;</w:t>
      </w:r>
      <w:r w:rsidRPr="00755694">
        <w:br/>
        <w:t>      &lt;/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name="Split"&gt;</w:t>
      </w:r>
      <w:r w:rsidRPr="00755694">
        <w:br/>
        <w:t xml:space="preserve">      &lt;soap12:operation </w:t>
      </w:r>
      <w:proofErr w:type="spellStart"/>
      <w:r w:rsidRPr="00755694">
        <w:t>soapAction</w:t>
      </w:r>
      <w:proofErr w:type="spellEnd"/>
      <w:r w:rsidRPr="00755694">
        <w:t>="</w:t>
      </w:r>
      <w:hyperlink r:id="rId26" w:history="1">
        <w:r w:rsidRPr="00755694">
          <w:rPr>
            <w:rStyle w:val="a3"/>
          </w:rPr>
          <w:t>http://core.spdb.com/Split</w:t>
        </w:r>
      </w:hyperlink>
      <w:r w:rsidRPr="00755694">
        <w:t>" style="document"/&gt;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   &lt;soap12:body use="literal"/&gt;</w:t>
      </w:r>
      <w:r w:rsidRPr="00755694">
        <w:br/>
        <w:t>      &lt;/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     &lt;soap12:body use="literal"/&gt;</w:t>
      </w:r>
      <w:r w:rsidRPr="00755694">
        <w:br/>
        <w:t>      &lt;/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</w:t>
      </w:r>
      <w:proofErr w:type="spellStart"/>
      <w:r w:rsidRPr="00755694">
        <w:t>Split_p</w:t>
      </w:r>
      <w:proofErr w:type="spellEnd"/>
      <w:r w:rsidRPr="00755694">
        <w:t>"&gt;</w:t>
      </w:r>
      <w:r w:rsidRPr="00755694">
        <w:br/>
        <w:t xml:space="preserve">      &lt;soap12:operation </w:t>
      </w:r>
      <w:proofErr w:type="spellStart"/>
      <w:r w:rsidRPr="00755694">
        <w:t>soapAction</w:t>
      </w:r>
      <w:proofErr w:type="spellEnd"/>
      <w:r w:rsidRPr="00755694">
        <w:t>="</w:t>
      </w:r>
      <w:hyperlink r:id="rId27" w:history="1">
        <w:r w:rsidRPr="00755694">
          <w:rPr>
            <w:rStyle w:val="a3"/>
          </w:rPr>
          <w:t>http://core.spdb.com/Split_p</w:t>
        </w:r>
      </w:hyperlink>
      <w:r w:rsidRPr="00755694">
        <w:t>" style="document"/&gt;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   &lt;soap12:body use="literal"/&gt;</w:t>
      </w:r>
      <w:r w:rsidRPr="00755694">
        <w:br/>
        <w:t>      &lt;/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     &lt;soap12:body use="literal"/&gt;</w:t>
      </w:r>
      <w:r w:rsidRPr="00755694">
        <w:br/>
        <w:t>      &lt;/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wsdl:operation</w:t>
      </w:r>
      <w:proofErr w:type="spellEnd"/>
      <w:r w:rsidRPr="00755694">
        <w:t xml:space="preserve"> name="</w:t>
      </w:r>
      <w:proofErr w:type="spellStart"/>
      <w:r w:rsidRPr="00755694">
        <w:t>DFlush</w:t>
      </w:r>
      <w:proofErr w:type="spellEnd"/>
      <w:r w:rsidRPr="00755694">
        <w:t>"&gt;</w:t>
      </w:r>
      <w:r w:rsidRPr="00755694">
        <w:br/>
        <w:t xml:space="preserve">      &lt;soap12:operation </w:t>
      </w:r>
      <w:proofErr w:type="spellStart"/>
      <w:r w:rsidRPr="00755694">
        <w:t>soapAction</w:t>
      </w:r>
      <w:proofErr w:type="spellEnd"/>
      <w:r w:rsidRPr="00755694">
        <w:t>="</w:t>
      </w:r>
      <w:hyperlink r:id="rId28" w:history="1">
        <w:r w:rsidRPr="00755694">
          <w:rPr>
            <w:rStyle w:val="a3"/>
          </w:rPr>
          <w:t>http://core.spdb.com/DFlush</w:t>
        </w:r>
      </w:hyperlink>
      <w:r w:rsidRPr="00755694">
        <w:t>" style="document"/&gt;</w:t>
      </w:r>
      <w:r w:rsidRPr="00755694">
        <w:br/>
        <w:t>      &lt;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   &lt;soap12:body use="literal"/&gt;</w:t>
      </w:r>
      <w:r w:rsidRPr="00755694">
        <w:br/>
        <w:t>      &lt;/</w:t>
      </w:r>
      <w:proofErr w:type="spellStart"/>
      <w:r w:rsidRPr="00755694">
        <w:t>wsdl:input</w:t>
      </w:r>
      <w:proofErr w:type="spellEnd"/>
      <w:r w:rsidRPr="00755694">
        <w:t>&gt;</w:t>
      </w:r>
      <w:r w:rsidRPr="00755694">
        <w:br/>
        <w:t>      &lt;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     &lt;soap12:body use="literal"/&gt;</w:t>
      </w:r>
      <w:r w:rsidRPr="00755694">
        <w:br/>
        <w:t>      &lt;/</w:t>
      </w:r>
      <w:proofErr w:type="spellStart"/>
      <w:r w:rsidRPr="00755694">
        <w:t>wsdl:output</w:t>
      </w:r>
      <w:proofErr w:type="spellEnd"/>
      <w:r w:rsidRPr="00755694">
        <w:t>&gt;</w:t>
      </w:r>
      <w:r w:rsidRPr="00755694">
        <w:br/>
        <w:t>    &lt;/</w:t>
      </w:r>
      <w:proofErr w:type="spellStart"/>
      <w:r w:rsidRPr="00755694">
        <w:t>wsdl:operation</w:t>
      </w:r>
      <w:proofErr w:type="spellEnd"/>
      <w:r w:rsidRPr="00755694">
        <w:t>&gt;</w:t>
      </w:r>
      <w:r w:rsidRPr="00755694">
        <w:br/>
        <w:t>  &lt;/</w:t>
      </w:r>
      <w:proofErr w:type="spellStart"/>
      <w:r w:rsidRPr="00755694">
        <w:t>wsdl:binding</w:t>
      </w:r>
      <w:proofErr w:type="spellEnd"/>
      <w:r w:rsidRPr="00755694">
        <w:t>&gt;</w:t>
      </w:r>
      <w:r w:rsidRPr="00755694">
        <w:br/>
      </w:r>
      <w:r w:rsidRPr="00755694">
        <w:lastRenderedPageBreak/>
        <w:t>  &lt;</w:t>
      </w:r>
      <w:proofErr w:type="spellStart"/>
      <w:r w:rsidRPr="00755694">
        <w:t>wsdl:service</w:t>
      </w:r>
      <w:proofErr w:type="spellEnd"/>
      <w:r w:rsidRPr="00755694">
        <w:t xml:space="preserve"> name="</w:t>
      </w:r>
      <w:proofErr w:type="spellStart"/>
      <w:r w:rsidRPr="00755694">
        <w:t>CoreService</w:t>
      </w:r>
      <w:proofErr w:type="spellEnd"/>
      <w:r w:rsidRPr="00755694">
        <w:t>"&gt;</w:t>
      </w:r>
      <w:r w:rsidRPr="00755694">
        <w:br/>
        <w:t>    &lt;</w:t>
      </w:r>
      <w:proofErr w:type="spellStart"/>
      <w:r w:rsidRPr="00755694">
        <w:t>wsdl:port</w:t>
      </w:r>
      <w:proofErr w:type="spellEnd"/>
      <w:r w:rsidRPr="00755694">
        <w:t xml:space="preserve"> binding="</w:t>
      </w:r>
      <w:proofErr w:type="spellStart"/>
      <w:r w:rsidRPr="00755694">
        <w:t>tns:CoreServiceSoap</w:t>
      </w:r>
      <w:proofErr w:type="spellEnd"/>
      <w:r w:rsidRPr="00755694">
        <w:t>" name="</w:t>
      </w:r>
      <w:proofErr w:type="spellStart"/>
      <w:r w:rsidRPr="00755694">
        <w:t>CoreServiceSoap</w:t>
      </w:r>
      <w:proofErr w:type="spellEnd"/>
      <w:r w:rsidRPr="00755694">
        <w:t>"&gt;</w:t>
      </w:r>
      <w:r w:rsidRPr="00755694">
        <w:br/>
        <w:t>      &lt;</w:t>
      </w:r>
      <w:proofErr w:type="spellStart"/>
      <w:r w:rsidRPr="00755694">
        <w:t>soap:address</w:t>
      </w:r>
      <w:proofErr w:type="spellEnd"/>
      <w:r w:rsidRPr="00755694">
        <w:t xml:space="preserve"> location="</w:t>
      </w:r>
      <w:hyperlink r:id="rId29" w:history="1">
        <w:r w:rsidRPr="00755694">
          <w:rPr>
            <w:rStyle w:val="a3"/>
          </w:rPr>
          <w:t>http://10.112.11.140/CoreService.asmx"/</w:t>
        </w:r>
      </w:hyperlink>
      <w:r w:rsidRPr="00755694">
        <w:t>&gt;</w:t>
      </w:r>
      <w:r w:rsidRPr="00755694">
        <w:br/>
        <w:t>    &lt;/</w:t>
      </w:r>
      <w:proofErr w:type="spellStart"/>
      <w:r w:rsidRPr="00755694">
        <w:t>wsdl:port</w:t>
      </w:r>
      <w:proofErr w:type="spellEnd"/>
      <w:r w:rsidRPr="00755694">
        <w:t>&gt;</w:t>
      </w:r>
      <w:r w:rsidRPr="00755694">
        <w:br/>
        <w:t>    &lt;</w:t>
      </w:r>
      <w:proofErr w:type="spellStart"/>
      <w:r w:rsidRPr="00755694">
        <w:t>wsdl:port</w:t>
      </w:r>
      <w:proofErr w:type="spellEnd"/>
      <w:r w:rsidRPr="00755694">
        <w:t xml:space="preserve"> binding="tns:CoreServiceSoap12" name="CoreServiceSoap12"&gt;</w:t>
      </w:r>
      <w:r w:rsidRPr="00755694">
        <w:br/>
        <w:t>      &lt;soap12:address location="</w:t>
      </w:r>
      <w:hyperlink r:id="rId30" w:history="1">
        <w:r w:rsidRPr="00755694">
          <w:rPr>
            <w:rStyle w:val="a3"/>
          </w:rPr>
          <w:t>http://10.112.11.140/CoreService.asmx"/</w:t>
        </w:r>
      </w:hyperlink>
      <w:r w:rsidRPr="00755694">
        <w:t>&gt;</w:t>
      </w:r>
      <w:r w:rsidRPr="00755694">
        <w:br/>
        <w:t>    &lt;/</w:t>
      </w:r>
      <w:proofErr w:type="spellStart"/>
      <w:r w:rsidRPr="00755694">
        <w:t>wsdl:port</w:t>
      </w:r>
      <w:proofErr w:type="spellEnd"/>
      <w:r w:rsidRPr="00755694">
        <w:t>&gt;</w:t>
      </w:r>
      <w:r w:rsidRPr="00755694">
        <w:br/>
        <w:t>  &lt;/</w:t>
      </w:r>
      <w:proofErr w:type="spellStart"/>
      <w:r w:rsidRPr="00755694">
        <w:t>wsdl:service</w:t>
      </w:r>
      <w:proofErr w:type="spellEnd"/>
      <w:r w:rsidRPr="00755694">
        <w:t>&gt;</w:t>
      </w:r>
      <w:r w:rsidRPr="00755694">
        <w:br/>
        <w:t>&lt;/</w:t>
      </w:r>
      <w:proofErr w:type="spellStart"/>
      <w:r w:rsidRPr="00755694">
        <w:t>wsdl:definitions</w:t>
      </w:r>
      <w:proofErr w:type="spellEnd"/>
      <w:r w:rsidRPr="00755694">
        <w:t>&gt;</w:t>
      </w:r>
    </w:p>
    <w:p w:rsidR="006753E6" w:rsidRPr="00755694" w:rsidRDefault="006753E6"/>
    <w:sectPr w:rsidR="006753E6" w:rsidRPr="0075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9769E"/>
    <w:multiLevelType w:val="multilevel"/>
    <w:tmpl w:val="CF20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34410"/>
    <w:multiLevelType w:val="multilevel"/>
    <w:tmpl w:val="96C8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92E1D"/>
    <w:multiLevelType w:val="multilevel"/>
    <w:tmpl w:val="783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98"/>
    <w:rsid w:val="006753E6"/>
    <w:rsid w:val="00755694"/>
    <w:rsid w:val="00D1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3101C-2CCA-4D11-901F-D6FBF925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0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1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5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4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6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6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1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e.spdb.com/schema/" TargetMode="External"/><Relationship Id="rId13" Type="http://schemas.openxmlformats.org/officeDocument/2006/relationships/hyperlink" Target="http://core.spdb.com/" TargetMode="External"/><Relationship Id="rId18" Type="http://schemas.openxmlformats.org/officeDocument/2006/relationships/hyperlink" Target="http://core.spdb.com/schema/" TargetMode="External"/><Relationship Id="rId26" Type="http://schemas.openxmlformats.org/officeDocument/2006/relationships/hyperlink" Target="http://core.spdb.com/Spl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re.spdb.com/Split" TargetMode="External"/><Relationship Id="rId7" Type="http://schemas.openxmlformats.org/officeDocument/2006/relationships/hyperlink" Target="http://www.w3.org/2001/XMLSchema" TargetMode="External"/><Relationship Id="rId12" Type="http://schemas.openxmlformats.org/officeDocument/2006/relationships/hyperlink" Target="http://microsoft.com/wsdl/mime/textMatching/" TargetMode="External"/><Relationship Id="rId17" Type="http://schemas.openxmlformats.org/officeDocument/2006/relationships/hyperlink" Target="http://core.spdb.com/schema/%22/" TargetMode="External"/><Relationship Id="rId25" Type="http://schemas.openxmlformats.org/officeDocument/2006/relationships/hyperlink" Target="http://core.spdb.com/Deduct" TargetMode="External"/><Relationship Id="rId2" Type="http://schemas.openxmlformats.org/officeDocument/2006/relationships/styles" Target="styles.xml"/><Relationship Id="rId16" Type="http://schemas.openxmlformats.org/officeDocument/2006/relationships/hyperlink" Target="http://core.spdb.com/" TargetMode="External"/><Relationship Id="rId20" Type="http://schemas.openxmlformats.org/officeDocument/2006/relationships/hyperlink" Target="http://core.spdb.com/Deduct" TargetMode="External"/><Relationship Id="rId29" Type="http://schemas.openxmlformats.org/officeDocument/2006/relationships/hyperlink" Target="http://10.112.11.140/CoreService.asmx%2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hemas.xmlsoap.org/wsdl/mime/" TargetMode="External"/><Relationship Id="rId11" Type="http://schemas.openxmlformats.org/officeDocument/2006/relationships/hyperlink" Target="http://schemas.xmlsoap.org/soap/encoding/" TargetMode="External"/><Relationship Id="rId24" Type="http://schemas.openxmlformats.org/officeDocument/2006/relationships/hyperlink" Target="http://schemas.xmlsoap.org/soap/http%22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schemas.xmlsoap.org/wsdl/http/" TargetMode="External"/><Relationship Id="rId15" Type="http://schemas.openxmlformats.org/officeDocument/2006/relationships/hyperlink" Target="http://core.spdb.com/" TargetMode="External"/><Relationship Id="rId23" Type="http://schemas.openxmlformats.org/officeDocument/2006/relationships/hyperlink" Target="http://core.spdb.com/DFlush" TargetMode="External"/><Relationship Id="rId28" Type="http://schemas.openxmlformats.org/officeDocument/2006/relationships/hyperlink" Target="http://core.spdb.com/DFlush" TargetMode="External"/><Relationship Id="rId10" Type="http://schemas.openxmlformats.org/officeDocument/2006/relationships/hyperlink" Target="http://schemas.xmlsoap.org/wsdl/soap12/" TargetMode="External"/><Relationship Id="rId19" Type="http://schemas.openxmlformats.org/officeDocument/2006/relationships/hyperlink" Target="http://schemas.xmlsoap.org/soap/http%22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hemas.xmlsoap.org/wsdl/soap/" TargetMode="External"/><Relationship Id="rId14" Type="http://schemas.openxmlformats.org/officeDocument/2006/relationships/hyperlink" Target="http://schemas.xmlsoap.org/wsdl/" TargetMode="External"/><Relationship Id="rId22" Type="http://schemas.openxmlformats.org/officeDocument/2006/relationships/hyperlink" Target="http://core.spdb.com/Split_p" TargetMode="External"/><Relationship Id="rId27" Type="http://schemas.openxmlformats.org/officeDocument/2006/relationships/hyperlink" Target="http://core.spdb.com/Split_p" TargetMode="External"/><Relationship Id="rId30" Type="http://schemas.openxmlformats.org/officeDocument/2006/relationships/hyperlink" Target="http://10.112.11.140/CoreService.asmx%2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3261</Words>
  <Characters>18590</Characters>
  <Application>Microsoft Office Word</Application>
  <DocSecurity>0</DocSecurity>
  <Lines>154</Lines>
  <Paragraphs>43</Paragraphs>
  <ScaleCrop>false</ScaleCrop>
  <Company/>
  <LinksUpToDate>false</LinksUpToDate>
  <CharactersWithSpaces>21808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2015-11-26T04:07:00Z</dcterms:created>
  <dcterms:modified xsi:type="dcterms:W3CDTF">2015-11-26T04:09:00Z</dcterms:modified>
</cp:coreProperties>
</file>