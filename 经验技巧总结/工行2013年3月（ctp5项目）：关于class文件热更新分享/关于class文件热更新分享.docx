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4D" w:rsidRPr="00246F4D" w:rsidRDefault="00246F4D" w:rsidP="00246F4D">
      <w:pPr>
        <w:jc w:val="center"/>
        <w:rPr>
          <w:b/>
          <w:bCs/>
          <w:sz w:val="30"/>
          <w:szCs w:val="30"/>
        </w:rPr>
      </w:pPr>
      <w:r w:rsidRPr="00246F4D">
        <w:rPr>
          <w:b/>
          <w:bCs/>
          <w:sz w:val="30"/>
          <w:szCs w:val="30"/>
        </w:rPr>
        <w:fldChar w:fldCharType="begin"/>
      </w:r>
      <w:r w:rsidRPr="00246F4D">
        <w:rPr>
          <w:b/>
          <w:bCs/>
          <w:sz w:val="30"/>
          <w:szCs w:val="30"/>
        </w:rPr>
        <w:instrText xml:space="preserve"> HYPERLINK "http://wiki.primeton.com/pages/viewpage.action?pageId=11632732" </w:instrText>
      </w:r>
      <w:r w:rsidRPr="00246F4D">
        <w:rPr>
          <w:b/>
          <w:bCs/>
          <w:sz w:val="30"/>
          <w:szCs w:val="30"/>
        </w:rPr>
        <w:fldChar w:fldCharType="separate"/>
      </w:r>
      <w:r w:rsidRPr="00246F4D">
        <w:rPr>
          <w:rStyle w:val="a3"/>
          <w:b/>
          <w:bCs/>
          <w:sz w:val="30"/>
          <w:szCs w:val="30"/>
        </w:rPr>
        <w:t>工行</w:t>
      </w:r>
      <w:r w:rsidRPr="00246F4D">
        <w:rPr>
          <w:rStyle w:val="a3"/>
          <w:b/>
          <w:bCs/>
          <w:sz w:val="30"/>
          <w:szCs w:val="30"/>
        </w:rPr>
        <w:t>2013</w:t>
      </w:r>
      <w:r w:rsidRPr="00246F4D">
        <w:rPr>
          <w:rStyle w:val="a3"/>
          <w:b/>
          <w:bCs/>
          <w:sz w:val="30"/>
          <w:szCs w:val="30"/>
        </w:rPr>
        <w:t>年</w:t>
      </w:r>
      <w:r w:rsidRPr="00246F4D">
        <w:rPr>
          <w:rStyle w:val="a3"/>
          <w:b/>
          <w:bCs/>
          <w:sz w:val="30"/>
          <w:szCs w:val="30"/>
        </w:rPr>
        <w:t>3</w:t>
      </w:r>
      <w:r w:rsidRPr="00246F4D">
        <w:rPr>
          <w:rStyle w:val="a3"/>
          <w:b/>
          <w:bCs/>
          <w:sz w:val="30"/>
          <w:szCs w:val="30"/>
        </w:rPr>
        <w:t>月（</w:t>
      </w:r>
      <w:r w:rsidRPr="00246F4D">
        <w:rPr>
          <w:rStyle w:val="a3"/>
          <w:b/>
          <w:bCs/>
          <w:sz w:val="30"/>
          <w:szCs w:val="30"/>
        </w:rPr>
        <w:t>ctp5</w:t>
      </w:r>
      <w:r w:rsidRPr="00246F4D">
        <w:rPr>
          <w:rStyle w:val="a3"/>
          <w:b/>
          <w:bCs/>
          <w:sz w:val="30"/>
          <w:szCs w:val="30"/>
        </w:rPr>
        <w:t>项目）：关于</w:t>
      </w:r>
      <w:r w:rsidRPr="00246F4D">
        <w:rPr>
          <w:rStyle w:val="a3"/>
          <w:b/>
          <w:bCs/>
          <w:sz w:val="30"/>
          <w:szCs w:val="30"/>
        </w:rPr>
        <w:t>class</w:t>
      </w:r>
      <w:r w:rsidRPr="00246F4D">
        <w:rPr>
          <w:rStyle w:val="a3"/>
          <w:b/>
          <w:bCs/>
          <w:sz w:val="30"/>
          <w:szCs w:val="30"/>
        </w:rPr>
        <w:t>文件热更新分享</w:t>
      </w:r>
      <w:r w:rsidRPr="00246F4D">
        <w:rPr>
          <w:sz w:val="30"/>
          <w:szCs w:val="30"/>
        </w:rPr>
        <w:fldChar w:fldCharType="end"/>
      </w:r>
    </w:p>
    <w:p w:rsidR="00246F4D" w:rsidRPr="00246F4D" w:rsidRDefault="00246F4D" w:rsidP="00246F4D">
      <w:proofErr w:type="gramStart"/>
      <w:r w:rsidRPr="00246F4D">
        <w:t>一</w:t>
      </w:r>
      <w:proofErr w:type="gramEnd"/>
      <w:r w:rsidRPr="00246F4D">
        <w:t>.</w:t>
      </w:r>
      <w:r w:rsidRPr="00246F4D">
        <w:t>分享的动力</w:t>
      </w:r>
    </w:p>
    <w:p w:rsidR="00246F4D" w:rsidRPr="00246F4D" w:rsidRDefault="00246F4D" w:rsidP="00246F4D">
      <w:r w:rsidRPr="00246F4D">
        <w:t xml:space="preserve">      </w:t>
      </w:r>
      <w:r w:rsidRPr="00246F4D">
        <w:t>看过《新人入职指引》一文，颇有感慨，尤其是其中一点：</w:t>
      </w:r>
    </w:p>
    <w:p w:rsidR="00246F4D" w:rsidRPr="00246F4D" w:rsidRDefault="00246F4D" w:rsidP="00246F4D">
      <w:r w:rsidRPr="00246F4D">
        <w:t>“</w:t>
      </w:r>
      <w:r w:rsidRPr="00246F4D">
        <w:t>不懂</w:t>
      </w:r>
      <w:r w:rsidRPr="00246F4D">
        <w:t>-</w:t>
      </w:r>
      <w:del w:id="0" w:author="Unknown">
        <w:r w:rsidRPr="00246F4D">
          <w:delText>-</w:delText>
        </w:r>
      </w:del>
      <w:r w:rsidRPr="00246F4D">
        <w:t>-</w:t>
      </w:r>
      <w:del w:id="1" w:author="Unknown">
        <w:r w:rsidRPr="00246F4D">
          <w:delText>&gt;</w:delText>
        </w:r>
        <w:r w:rsidRPr="00246F4D">
          <w:delText>提问</w:delText>
        </w:r>
        <w:r w:rsidRPr="00246F4D">
          <w:delText>-</w:delText>
        </w:r>
      </w:del>
      <w:r w:rsidRPr="00246F4D">
        <w:t>-</w:t>
      </w:r>
      <w:del w:id="2" w:author="Unknown">
        <w:r w:rsidRPr="00246F4D">
          <w:delText>&gt;</w:delText>
        </w:r>
        <w:r w:rsidRPr="00246F4D">
          <w:delText>得到答案</w:delText>
        </w:r>
      </w:del>
      <w:r w:rsidRPr="00246F4D">
        <w:t>-----&gt;</w:t>
      </w:r>
      <w:r w:rsidRPr="00246F4D">
        <w:t>去做</w:t>
      </w:r>
      <w:r w:rsidRPr="00246F4D">
        <w:t>”</w:t>
      </w:r>
      <w:r w:rsidRPr="00246F4D">
        <w:t>，在这样的过程中你不会得到锻炼，</w:t>
      </w:r>
      <w:bookmarkStart w:id="3" w:name="_GoBack"/>
      <w:bookmarkEnd w:id="3"/>
    </w:p>
    <w:p w:rsidR="00246F4D" w:rsidRPr="00246F4D" w:rsidRDefault="00246F4D" w:rsidP="00246F4D">
      <w:r w:rsidRPr="00246F4D">
        <w:t>最好的过程是</w:t>
      </w:r>
      <w:r w:rsidRPr="00246F4D">
        <w:t>“</w:t>
      </w:r>
      <w:r w:rsidRPr="00246F4D">
        <w:t>不懂</w:t>
      </w:r>
      <w:r w:rsidRPr="00246F4D">
        <w:t>-</w:t>
      </w:r>
      <w:del w:id="4" w:author="Unknown">
        <w:r w:rsidRPr="00246F4D">
          <w:delText>-</w:delText>
        </w:r>
      </w:del>
      <w:r w:rsidRPr="00246F4D">
        <w:t>-</w:t>
      </w:r>
      <w:del w:id="5" w:author="Unknown">
        <w:r w:rsidRPr="00246F4D">
          <w:delText>&gt;</w:delText>
        </w:r>
        <w:r w:rsidRPr="00246F4D">
          <w:delText>思考</w:delText>
        </w:r>
        <w:r w:rsidRPr="00246F4D">
          <w:delText>-</w:delText>
        </w:r>
      </w:del>
      <w:r w:rsidRPr="00246F4D">
        <w:t>-</w:t>
      </w:r>
      <w:del w:id="6" w:author="Unknown">
        <w:r w:rsidRPr="00246F4D">
          <w:delText>&gt;</w:delText>
        </w:r>
        <w:r w:rsidRPr="00246F4D">
          <w:delText>提问</w:delText>
        </w:r>
        <w:r w:rsidRPr="00246F4D">
          <w:delText>-</w:delText>
        </w:r>
      </w:del>
      <w:r w:rsidRPr="00246F4D">
        <w:t>-</w:t>
      </w:r>
      <w:del w:id="7" w:author="Unknown">
        <w:r w:rsidRPr="00246F4D">
          <w:delText>&gt;</w:delText>
        </w:r>
        <w:r w:rsidRPr="00246F4D">
          <w:delText>讨论</w:delText>
        </w:r>
        <w:r w:rsidRPr="00246F4D">
          <w:delText>-</w:delText>
        </w:r>
      </w:del>
      <w:r w:rsidRPr="00246F4D">
        <w:t>-</w:t>
      </w:r>
      <w:del w:id="8" w:author="Unknown">
        <w:r w:rsidRPr="00246F4D">
          <w:delText>&gt;</w:delText>
        </w:r>
        <w:r w:rsidRPr="00246F4D">
          <w:delText>得出结论</w:delText>
        </w:r>
        <w:r w:rsidRPr="00246F4D">
          <w:delText>-</w:delText>
        </w:r>
      </w:del>
      <w:r w:rsidRPr="00246F4D">
        <w:t>-</w:t>
      </w:r>
      <w:del w:id="9" w:author="Unknown">
        <w:r w:rsidRPr="00246F4D">
          <w:delText>&gt;</w:delText>
        </w:r>
        <w:r w:rsidRPr="00246F4D">
          <w:delText>去做</w:delText>
        </w:r>
        <w:r w:rsidRPr="00246F4D">
          <w:delText>-</w:delText>
        </w:r>
      </w:del>
      <w:r w:rsidRPr="00246F4D">
        <w:t>-</w:t>
      </w:r>
      <w:del w:id="10" w:author="Unknown">
        <w:r w:rsidRPr="00246F4D">
          <w:delText>&gt;</w:delText>
        </w:r>
        <w:r w:rsidRPr="00246F4D">
          <w:delText>总结</w:delText>
        </w:r>
        <w:r w:rsidRPr="00246F4D">
          <w:delText>-</w:delText>
        </w:r>
      </w:del>
      <w:r w:rsidRPr="00246F4D">
        <w:t>-</w:t>
      </w:r>
      <w:del w:id="11" w:author="Unknown">
        <w:r w:rsidRPr="00246F4D">
          <w:delText>&gt;</w:delText>
        </w:r>
        <w:r w:rsidRPr="00246F4D">
          <w:delText>分享</w:delText>
        </w:r>
      </w:del>
      <w:r w:rsidRPr="00246F4D">
        <w:t>-----&gt;</w:t>
      </w:r>
      <w:r w:rsidRPr="00246F4D">
        <w:t>改进</w:t>
      </w:r>
      <w:r w:rsidRPr="00246F4D">
        <w:t>”</w:t>
      </w:r>
      <w:r w:rsidRPr="00246F4D">
        <w:t>。</w:t>
      </w:r>
    </w:p>
    <w:p w:rsidR="00246F4D" w:rsidRPr="00246F4D" w:rsidRDefault="00246F4D" w:rsidP="00246F4D">
      <w:r w:rsidRPr="00246F4D">
        <w:t xml:space="preserve">      </w:t>
      </w:r>
      <w:r w:rsidRPr="00246F4D">
        <w:t>感觉自己分享太少，故将在工行（</w:t>
      </w:r>
      <w:r w:rsidRPr="00246F4D">
        <w:t>ctp5</w:t>
      </w:r>
      <w:r w:rsidRPr="00246F4D">
        <w:t>项目）做的一个</w:t>
      </w:r>
      <w:r w:rsidRPr="00246F4D">
        <w:t>class</w:t>
      </w:r>
      <w:r w:rsidRPr="00246F4D">
        <w:t>文件热更新需求分享如下，希望各位前辈多多批评指教。</w:t>
      </w:r>
    </w:p>
    <w:p w:rsidR="00246F4D" w:rsidRPr="00246F4D" w:rsidRDefault="00246F4D" w:rsidP="00246F4D">
      <w:r w:rsidRPr="00246F4D">
        <w:t>二</w:t>
      </w:r>
      <w:r w:rsidRPr="00246F4D">
        <w:t>.</w:t>
      </w:r>
      <w:r w:rsidRPr="00246F4D">
        <w:t>分享内容简介</w:t>
      </w:r>
    </w:p>
    <w:p w:rsidR="00246F4D" w:rsidRPr="00246F4D" w:rsidRDefault="00246F4D" w:rsidP="00246F4D">
      <w:r w:rsidRPr="00246F4D">
        <w:t>      1)</w:t>
      </w:r>
      <w:r w:rsidRPr="00246F4D">
        <w:t>背景</w:t>
      </w:r>
    </w:p>
    <w:p w:rsidR="00246F4D" w:rsidRPr="00246F4D" w:rsidRDefault="00246F4D" w:rsidP="00246F4D">
      <w:r w:rsidRPr="00246F4D">
        <w:t xml:space="preserve">           * </w:t>
      </w:r>
      <w:r w:rsidRPr="00246F4D">
        <w:t>工行这次有一个</w:t>
      </w:r>
      <w:proofErr w:type="spellStart"/>
      <w:r w:rsidRPr="00246F4D">
        <w:t>ctp</w:t>
      </w:r>
      <w:proofErr w:type="spellEnd"/>
      <w:r w:rsidRPr="00246F4D">
        <w:t>应用的</w:t>
      </w:r>
      <w:r w:rsidRPr="00246F4D">
        <w:t>class</w:t>
      </w:r>
      <w:r w:rsidRPr="00246F4D">
        <w:t>文件热更新需求：</w:t>
      </w:r>
      <w:r w:rsidRPr="00246F4D">
        <w:t>java</w:t>
      </w:r>
      <w:r w:rsidRPr="00246F4D">
        <w:t>类、</w:t>
      </w:r>
      <w:proofErr w:type="spellStart"/>
      <w:r w:rsidRPr="00246F4D">
        <w:t>javastep</w:t>
      </w:r>
      <w:proofErr w:type="spellEnd"/>
      <w:r w:rsidRPr="00246F4D">
        <w:t>和</w:t>
      </w:r>
      <w:proofErr w:type="spellStart"/>
      <w:r w:rsidRPr="00246F4D">
        <w:t>opstep</w:t>
      </w:r>
      <w:proofErr w:type="spellEnd"/>
      <w:r w:rsidRPr="00246F4D">
        <w:t>（类似于</w:t>
      </w:r>
      <w:r w:rsidRPr="00246F4D">
        <w:t>EOS</w:t>
      </w:r>
      <w:r w:rsidRPr="00246F4D">
        <w:t>的逻辑单元）对应的编译文件。</w:t>
      </w:r>
    </w:p>
    <w:p w:rsidR="00246F4D" w:rsidRPr="00246F4D" w:rsidRDefault="00246F4D" w:rsidP="00246F4D">
      <w:r w:rsidRPr="00246F4D">
        <w:t xml:space="preserve">           * </w:t>
      </w:r>
      <w:r w:rsidRPr="00246F4D">
        <w:t>之前的</w:t>
      </w:r>
      <w:r w:rsidRPr="00246F4D">
        <w:t>ctp4</w:t>
      </w:r>
      <w:r w:rsidRPr="00246F4D">
        <w:t>中每个</w:t>
      </w:r>
      <w:proofErr w:type="spellStart"/>
      <w:r w:rsidRPr="00246F4D">
        <w:t>ctp</w:t>
      </w:r>
      <w:proofErr w:type="spellEnd"/>
      <w:r w:rsidRPr="00246F4D">
        <w:t>应用都是一个标准的</w:t>
      </w:r>
      <w:r w:rsidRPr="00246F4D">
        <w:t>J2EE</w:t>
      </w:r>
      <w:r w:rsidRPr="00246F4D">
        <w:t>部署结构，由于本次升级考虑要将应用中对应的</w:t>
      </w:r>
      <w:r w:rsidRPr="00246F4D">
        <w:t>java</w:t>
      </w:r>
      <w:r w:rsidRPr="00246F4D">
        <w:t>类热更新（以达到不用</w:t>
      </w:r>
    </w:p>
    <w:p w:rsidR="00246F4D" w:rsidRPr="00246F4D" w:rsidRDefault="00246F4D" w:rsidP="00246F4D">
      <w:r w:rsidRPr="00246F4D">
        <w:t xml:space="preserve">                 </w:t>
      </w:r>
      <w:r w:rsidRPr="00246F4D">
        <w:t>有一些小改动之类的操作都要重启服务），</w:t>
      </w:r>
      <w:proofErr w:type="gramStart"/>
      <w:r w:rsidRPr="00246F4D">
        <w:t>顾增加</w:t>
      </w:r>
      <w:proofErr w:type="gramEnd"/>
      <w:r w:rsidRPr="00246F4D">
        <w:t>一个动态类目录（</w:t>
      </w:r>
      <w:proofErr w:type="spellStart"/>
      <w:r w:rsidRPr="00246F4D">
        <w:t>dynclasses</w:t>
      </w:r>
      <w:proofErr w:type="spellEnd"/>
      <w:r w:rsidRPr="00246F4D">
        <w:t>），部署</w:t>
      </w:r>
      <w:proofErr w:type="spellStart"/>
      <w:r w:rsidRPr="00246F4D">
        <w:t>ctp</w:t>
      </w:r>
      <w:proofErr w:type="spellEnd"/>
      <w:r w:rsidRPr="00246F4D">
        <w:t>应用时将需要热更新的类部署</w:t>
      </w:r>
    </w:p>
    <w:p w:rsidR="00246F4D" w:rsidRPr="00246F4D" w:rsidRDefault="00246F4D" w:rsidP="00246F4D">
      <w:r w:rsidRPr="00246F4D">
        <w:t xml:space="preserve">                 </w:t>
      </w:r>
      <w:r w:rsidRPr="00246F4D">
        <w:t>到此目录下。</w:t>
      </w:r>
    </w:p>
    <w:p w:rsidR="00246F4D" w:rsidRPr="00246F4D" w:rsidRDefault="00246F4D" w:rsidP="00246F4D">
      <w:r w:rsidRPr="00246F4D">
        <w:t>      2)</w:t>
      </w:r>
      <w:r w:rsidRPr="00246F4D">
        <w:t>解决方案</w:t>
      </w:r>
    </w:p>
    <w:p w:rsidR="00246F4D" w:rsidRPr="00246F4D" w:rsidRDefault="00246F4D" w:rsidP="00246F4D">
      <w:r w:rsidRPr="00246F4D">
        <w:t xml:space="preserve">           * </w:t>
      </w:r>
      <w:r w:rsidRPr="00246F4D">
        <w:t>自定义类加载器，将此类加载固定</w:t>
      </w:r>
      <w:proofErr w:type="spellStart"/>
      <w:r w:rsidRPr="00246F4D">
        <w:t>classpath</w:t>
      </w:r>
      <w:proofErr w:type="spellEnd"/>
      <w:r w:rsidRPr="00246F4D">
        <w:t>为动态类目录（</w:t>
      </w:r>
      <w:proofErr w:type="spellStart"/>
      <w:r w:rsidRPr="00246F4D">
        <w:t>dynclasses</w:t>
      </w:r>
      <w:proofErr w:type="spellEnd"/>
      <w:r w:rsidRPr="00246F4D">
        <w:t>）。</w:t>
      </w:r>
    </w:p>
    <w:p w:rsidR="00246F4D" w:rsidRPr="00246F4D" w:rsidRDefault="00246F4D" w:rsidP="00246F4D">
      <w:r w:rsidRPr="00246F4D">
        <w:t xml:space="preserve">           * </w:t>
      </w:r>
      <w:proofErr w:type="spellStart"/>
      <w:r w:rsidRPr="00246F4D">
        <w:t>ctp</w:t>
      </w:r>
      <w:proofErr w:type="spellEnd"/>
      <w:r w:rsidRPr="00246F4D">
        <w:t xml:space="preserve"> server</w:t>
      </w:r>
      <w:r w:rsidRPr="00246F4D">
        <w:t>启动时，先去</w:t>
      </w:r>
      <w:proofErr w:type="gramStart"/>
      <w:r w:rsidRPr="00246F4D">
        <w:t>扫描此</w:t>
      </w:r>
      <w:proofErr w:type="gramEnd"/>
      <w:r w:rsidRPr="00246F4D">
        <w:t>目录记录每个</w:t>
      </w:r>
      <w:r w:rsidRPr="00246F4D">
        <w:t>class</w:t>
      </w:r>
      <w:r w:rsidRPr="00246F4D">
        <w:t>文件的时间戳（根据时间戳的变化判断需热更新的</w:t>
      </w:r>
      <w:r w:rsidRPr="00246F4D">
        <w:t>class</w:t>
      </w:r>
      <w:r w:rsidRPr="00246F4D">
        <w:t>文件）。</w:t>
      </w:r>
    </w:p>
    <w:p w:rsidR="00246F4D" w:rsidRPr="00246F4D" w:rsidRDefault="00246F4D" w:rsidP="00246F4D">
      <w:r w:rsidRPr="00246F4D">
        <w:t xml:space="preserve">           * </w:t>
      </w:r>
      <w:r w:rsidRPr="00246F4D">
        <w:t>与消息事件驱动热更新的区别是，</w:t>
      </w:r>
      <w:r w:rsidRPr="00246F4D">
        <w:t>ctp5</w:t>
      </w:r>
      <w:r w:rsidRPr="00246F4D">
        <w:t>采用控制台发生</w:t>
      </w:r>
      <w:proofErr w:type="spellStart"/>
      <w:r w:rsidRPr="00246F4D">
        <w:t>MBean</w:t>
      </w:r>
      <w:proofErr w:type="spellEnd"/>
      <w:r w:rsidRPr="00246F4D">
        <w:t>消息的方式进行热更新。</w:t>
      </w:r>
    </w:p>
    <w:p w:rsidR="00246F4D" w:rsidRPr="00246F4D" w:rsidRDefault="00246F4D" w:rsidP="00246F4D">
      <w:r w:rsidRPr="00246F4D">
        <w:t xml:space="preserve">          * </w:t>
      </w:r>
      <w:r w:rsidRPr="00246F4D">
        <w:t>类似</w:t>
      </w:r>
      <w:r w:rsidRPr="00246F4D">
        <w:t>EOS</w:t>
      </w:r>
      <w:r w:rsidRPr="00246F4D">
        <w:t>的逻辑单元会缓存在逻辑流中类似，</w:t>
      </w:r>
      <w:proofErr w:type="spellStart"/>
      <w:r w:rsidRPr="00246F4D">
        <w:t>ctp</w:t>
      </w:r>
      <w:proofErr w:type="spellEnd"/>
      <w:r w:rsidRPr="00246F4D">
        <w:t>中的</w:t>
      </w:r>
      <w:proofErr w:type="spellStart"/>
      <w:r w:rsidRPr="00246F4D">
        <w:t>javastep</w:t>
      </w:r>
      <w:proofErr w:type="spellEnd"/>
      <w:r w:rsidRPr="00246F4D">
        <w:t>与</w:t>
      </w:r>
      <w:proofErr w:type="spellStart"/>
      <w:r w:rsidRPr="00246F4D">
        <w:t>opstep</w:t>
      </w:r>
      <w:proofErr w:type="spellEnd"/>
      <w:r w:rsidRPr="00246F4D">
        <w:t>会缓存到交易流中（</w:t>
      </w:r>
      <w:r w:rsidRPr="00246F4D">
        <w:t>Operation</w:t>
      </w:r>
      <w:r w:rsidRPr="00246F4D">
        <w:t>），</w:t>
      </w:r>
    </w:p>
    <w:p w:rsidR="00246F4D" w:rsidRPr="00246F4D" w:rsidRDefault="00246F4D" w:rsidP="00246F4D">
      <w:r w:rsidRPr="00246F4D">
        <w:t xml:space="preserve">                 </w:t>
      </w:r>
      <w:proofErr w:type="gramStart"/>
      <w:r w:rsidRPr="00246F4D">
        <w:t>顾需要</w:t>
      </w:r>
      <w:proofErr w:type="gramEnd"/>
      <w:r w:rsidRPr="00246F4D">
        <w:t>一个映射关系来记录每个</w:t>
      </w:r>
      <w:proofErr w:type="spellStart"/>
      <w:r w:rsidRPr="00246F4D">
        <w:t>javastep</w:t>
      </w:r>
      <w:proofErr w:type="spellEnd"/>
      <w:r w:rsidRPr="00246F4D">
        <w:t>或</w:t>
      </w:r>
      <w:proofErr w:type="spellStart"/>
      <w:r w:rsidRPr="00246F4D">
        <w:t>opstep</w:t>
      </w:r>
      <w:proofErr w:type="spellEnd"/>
      <w:r w:rsidRPr="00246F4D">
        <w:t>都被哪个交易流使用，以达到热更新时卸载</w:t>
      </w:r>
      <w:proofErr w:type="gramStart"/>
      <w:r w:rsidRPr="00246F4D">
        <w:t>掉之前</w:t>
      </w:r>
      <w:proofErr w:type="gramEnd"/>
      <w:r w:rsidRPr="00246F4D">
        <w:t>Operation</w:t>
      </w:r>
      <w:r w:rsidRPr="00246F4D">
        <w:t>中的缓存并</w:t>
      </w:r>
    </w:p>
    <w:p w:rsidR="00246F4D" w:rsidRPr="00246F4D" w:rsidRDefault="00246F4D" w:rsidP="00246F4D">
      <w:r w:rsidRPr="00246F4D">
        <w:t xml:space="preserve">                 </w:t>
      </w:r>
      <w:r w:rsidRPr="00246F4D">
        <w:t>替换更新后的</w:t>
      </w:r>
      <w:proofErr w:type="spellStart"/>
      <w:r w:rsidRPr="00246F4D">
        <w:t>javastep</w:t>
      </w:r>
      <w:proofErr w:type="spellEnd"/>
      <w:r w:rsidRPr="00246F4D">
        <w:t>或</w:t>
      </w:r>
      <w:proofErr w:type="spellStart"/>
      <w:r w:rsidRPr="00246F4D">
        <w:t>opstep</w:t>
      </w:r>
      <w:proofErr w:type="spellEnd"/>
      <w:r w:rsidRPr="00246F4D">
        <w:t>。</w:t>
      </w:r>
    </w:p>
    <w:p w:rsidR="00246F4D" w:rsidRPr="00246F4D" w:rsidRDefault="00246F4D" w:rsidP="00246F4D">
      <w:r w:rsidRPr="00246F4D">
        <w:t xml:space="preserve">           * </w:t>
      </w:r>
      <w:r w:rsidRPr="00246F4D">
        <w:t>自定义类加载器采用</w:t>
      </w:r>
      <w:proofErr w:type="spellStart"/>
      <w:r w:rsidRPr="00246F4D">
        <w:t>jsp</w:t>
      </w:r>
      <w:proofErr w:type="spellEnd"/>
      <w:r w:rsidRPr="00246F4D">
        <w:t>热更新的方式，每个</w:t>
      </w:r>
      <w:r w:rsidRPr="00246F4D">
        <w:t>class</w:t>
      </w:r>
      <w:r w:rsidRPr="00246F4D">
        <w:t>文件对应一个类加载器，已达到充分卸载更新的类。</w:t>
      </w:r>
    </w:p>
    <w:p w:rsidR="00246F4D" w:rsidRPr="00246F4D" w:rsidRDefault="00246F4D" w:rsidP="00246F4D">
      <w:r w:rsidRPr="00246F4D">
        <w:t xml:space="preserve">           * </w:t>
      </w:r>
      <w:r w:rsidRPr="00246F4D">
        <w:t>目前只支持无状态的</w:t>
      </w:r>
      <w:r w:rsidRPr="00246F4D">
        <w:t>java</w:t>
      </w:r>
      <w:r w:rsidRPr="00246F4D">
        <w:t>类的热更新。</w:t>
      </w:r>
    </w:p>
    <w:p w:rsidR="00246F4D" w:rsidRPr="00246F4D" w:rsidRDefault="00246F4D" w:rsidP="00246F4D">
      <w:r w:rsidRPr="00246F4D">
        <w:t xml:space="preserve">           * </w:t>
      </w:r>
      <w:r w:rsidRPr="00246F4D">
        <w:t>热更新过程的前提是需安全停机或在查看目前正在执行的交易确保无影响后强制执行。安全停机：即跑完所有交易，再停机。</w:t>
      </w:r>
    </w:p>
    <w:p w:rsidR="00246F4D" w:rsidRPr="00246F4D" w:rsidRDefault="00246F4D" w:rsidP="00246F4D">
      <w:r w:rsidRPr="00246F4D">
        <w:t>      3)</w:t>
      </w:r>
      <w:r w:rsidRPr="00246F4D">
        <w:t>测试</w:t>
      </w:r>
    </w:p>
    <w:p w:rsidR="00246F4D" w:rsidRPr="00246F4D" w:rsidRDefault="00246F4D" w:rsidP="00246F4D">
      <w:r w:rsidRPr="00246F4D">
        <w:t xml:space="preserve">           * </w:t>
      </w:r>
      <w:r w:rsidRPr="00246F4D">
        <w:t>生成了</w:t>
      </w:r>
      <w:r w:rsidRPr="00246F4D">
        <w:t>10000</w:t>
      </w:r>
      <w:r w:rsidRPr="00246F4D">
        <w:t>个</w:t>
      </w:r>
      <w:r w:rsidRPr="00246F4D">
        <w:t>java</w:t>
      </w:r>
      <w:r w:rsidRPr="00246F4D">
        <w:t>类进行测试，用</w:t>
      </w:r>
      <w:proofErr w:type="spellStart"/>
      <w:r w:rsidRPr="00246F4D">
        <w:t>jconsole</w:t>
      </w:r>
      <w:proofErr w:type="spellEnd"/>
      <w:proofErr w:type="gramStart"/>
      <w:r w:rsidRPr="00246F4D">
        <w:t>观察非堆</w:t>
      </w:r>
      <w:proofErr w:type="gramEnd"/>
      <w:r w:rsidRPr="00246F4D">
        <w:t>内存的变化情况，确定已经回收。</w:t>
      </w:r>
    </w:p>
    <w:p w:rsidR="00246F4D" w:rsidRPr="00246F4D" w:rsidRDefault="00246F4D" w:rsidP="00246F4D">
      <w:r w:rsidRPr="00246F4D">
        <w:t>           * 10000</w:t>
      </w:r>
      <w:r w:rsidRPr="00246F4D">
        <w:t>个</w:t>
      </w:r>
      <w:proofErr w:type="spellStart"/>
      <w:r w:rsidRPr="00246F4D">
        <w:t>opstep</w:t>
      </w:r>
      <w:proofErr w:type="spellEnd"/>
      <w:r w:rsidRPr="00246F4D">
        <w:t>类和</w:t>
      </w:r>
      <w:proofErr w:type="spellStart"/>
      <w:r w:rsidRPr="00246F4D">
        <w:t>ctp</w:t>
      </w:r>
      <w:proofErr w:type="spellEnd"/>
      <w:r w:rsidRPr="00246F4D">
        <w:t xml:space="preserve"> server</w:t>
      </w:r>
      <w:r w:rsidRPr="00246F4D">
        <w:t>的</w:t>
      </w:r>
      <w:r w:rsidRPr="00246F4D">
        <w:t>400</w:t>
      </w:r>
      <w:r w:rsidRPr="00246F4D">
        <w:t>左右</w:t>
      </w:r>
      <w:proofErr w:type="gramStart"/>
      <w:r w:rsidRPr="00246F4D">
        <w:t>个</w:t>
      </w:r>
      <w:proofErr w:type="gramEnd"/>
      <w:r w:rsidRPr="00246F4D">
        <w:t>类：</w:t>
      </w:r>
      <w:proofErr w:type="gramStart"/>
      <w:r w:rsidRPr="00246F4D">
        <w:t>非堆内存</w:t>
      </w:r>
      <w:proofErr w:type="gramEnd"/>
      <w:r w:rsidRPr="00246F4D">
        <w:t>最大</w:t>
      </w:r>
      <w:r w:rsidRPr="00246F4D">
        <w:t>43M</w:t>
      </w:r>
      <w:r w:rsidRPr="00246F4D">
        <w:t>并保持，</w:t>
      </w:r>
    </w:p>
    <w:p w:rsidR="00246F4D" w:rsidRPr="00246F4D" w:rsidRDefault="00246F4D" w:rsidP="00246F4D">
      <w:r w:rsidRPr="00246F4D">
        <w:t xml:space="preserve">                 </w:t>
      </w:r>
      <w:r w:rsidRPr="00246F4D">
        <w:t>堆内存最大</w:t>
      </w:r>
      <w:r w:rsidRPr="00246F4D">
        <w:t>150M</w:t>
      </w:r>
      <w:r w:rsidRPr="00246F4D">
        <w:t>（之后稳定在</w:t>
      </w:r>
      <w:r w:rsidRPr="00246F4D">
        <w:t>130M</w:t>
      </w:r>
      <w:r w:rsidRPr="00246F4D">
        <w:t>左右），装入类</w:t>
      </w:r>
      <w:r w:rsidRPr="00246F4D">
        <w:t>13911</w:t>
      </w:r>
      <w:r w:rsidRPr="00246F4D">
        <w:t>个。</w:t>
      </w:r>
    </w:p>
    <w:p w:rsidR="00246F4D" w:rsidRPr="00246F4D" w:rsidRDefault="00246F4D" w:rsidP="00246F4D">
      <w:r w:rsidRPr="00246F4D">
        <w:t>      4)</w:t>
      </w:r>
      <w:r w:rsidRPr="00246F4D">
        <w:t>总结</w:t>
      </w:r>
    </w:p>
    <w:p w:rsidR="00246F4D" w:rsidRPr="00246F4D" w:rsidRDefault="00246F4D" w:rsidP="00246F4D">
      <w:r w:rsidRPr="00246F4D">
        <w:t xml:space="preserve">           </w:t>
      </w:r>
      <w:r w:rsidRPr="00246F4D">
        <w:t>解决</w:t>
      </w:r>
      <w:r w:rsidRPr="00246F4D">
        <w:t>class</w:t>
      </w:r>
      <w:r w:rsidRPr="00246F4D">
        <w:t>热更新问题需要考虑的几个方面：</w:t>
      </w:r>
    </w:p>
    <w:p w:rsidR="00246F4D" w:rsidRPr="00246F4D" w:rsidRDefault="00246F4D" w:rsidP="00246F4D">
      <w:r w:rsidRPr="00246F4D">
        <w:t xml:space="preserve">                 * </w:t>
      </w:r>
      <w:r w:rsidRPr="00246F4D">
        <w:t>一般需要自定义类加载器。</w:t>
      </w:r>
    </w:p>
    <w:p w:rsidR="00246F4D" w:rsidRPr="00246F4D" w:rsidRDefault="00246F4D" w:rsidP="00246F4D">
      <w:r w:rsidRPr="00246F4D">
        <w:t xml:space="preserve">                 * </w:t>
      </w:r>
      <w:r w:rsidRPr="00246F4D">
        <w:t>查找需更新</w:t>
      </w:r>
      <w:r w:rsidRPr="00246F4D">
        <w:t>class</w:t>
      </w:r>
      <w:r w:rsidRPr="00246F4D">
        <w:t>的缓存并卸载。</w:t>
      </w:r>
    </w:p>
    <w:p w:rsidR="00246F4D" w:rsidRPr="00246F4D" w:rsidRDefault="00246F4D" w:rsidP="00246F4D">
      <w:r w:rsidRPr="00246F4D">
        <w:t xml:space="preserve">                 * </w:t>
      </w:r>
      <w:r w:rsidRPr="00246F4D">
        <w:t>生成大量的类进行测试，观察内存是否回收了。</w:t>
      </w:r>
    </w:p>
    <w:p w:rsidR="00246F4D" w:rsidRPr="00246F4D" w:rsidRDefault="00246F4D" w:rsidP="00246F4D">
      <w:r w:rsidRPr="00246F4D">
        <w:t>三</w:t>
      </w:r>
      <w:r w:rsidRPr="00246F4D">
        <w:t>.</w:t>
      </w:r>
      <w:r w:rsidRPr="00246F4D">
        <w:t>感谢</w:t>
      </w:r>
    </w:p>
    <w:p w:rsidR="00246F4D" w:rsidRPr="00246F4D" w:rsidRDefault="00246F4D" w:rsidP="00246F4D">
      <w:r w:rsidRPr="00246F4D">
        <w:lastRenderedPageBreak/>
        <w:t xml:space="preserve">      </w:t>
      </w:r>
      <w:r w:rsidRPr="00246F4D">
        <w:t>感谢陈文权和洪水</w:t>
      </w:r>
      <w:proofErr w:type="gramStart"/>
      <w:r w:rsidRPr="00246F4D">
        <w:t>侨老师</w:t>
      </w:r>
      <w:proofErr w:type="gramEnd"/>
      <w:r w:rsidRPr="00246F4D">
        <w:t>的指导。</w:t>
      </w:r>
    </w:p>
    <w:p w:rsidR="00246F4D" w:rsidRPr="00246F4D" w:rsidRDefault="00246F4D" w:rsidP="00246F4D">
      <w:r w:rsidRPr="00246F4D">
        <w:t>四</w:t>
      </w:r>
      <w:r w:rsidRPr="00246F4D">
        <w:t>.</w:t>
      </w:r>
      <w:r w:rsidRPr="00246F4D">
        <w:t>代码</w:t>
      </w:r>
    </w:p>
    <w:p w:rsidR="00246F4D" w:rsidRPr="00246F4D" w:rsidRDefault="00246F4D" w:rsidP="00246F4D">
      <w:r w:rsidRPr="00246F4D">
        <w:t>    [^ctp-classloader.zip]</w:t>
      </w:r>
    </w:p>
    <w:p w:rsidR="002F1790" w:rsidRDefault="002F1790"/>
    <w:sectPr w:rsidR="002F1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F0366"/>
    <w:multiLevelType w:val="multilevel"/>
    <w:tmpl w:val="413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E09EB"/>
    <w:multiLevelType w:val="multilevel"/>
    <w:tmpl w:val="7196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2F"/>
    <w:rsid w:val="00246F4D"/>
    <w:rsid w:val="002F1790"/>
    <w:rsid w:val="00570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933C7-6454-4239-9407-E00B9351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6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96169">
      <w:bodyDiv w:val="1"/>
      <w:marLeft w:val="0"/>
      <w:marRight w:val="0"/>
      <w:marTop w:val="0"/>
      <w:marBottom w:val="0"/>
      <w:divBdr>
        <w:top w:val="none" w:sz="0" w:space="0" w:color="auto"/>
        <w:left w:val="none" w:sz="0" w:space="0" w:color="auto"/>
        <w:bottom w:val="none" w:sz="0" w:space="0" w:color="auto"/>
        <w:right w:val="none" w:sz="0" w:space="0" w:color="auto"/>
      </w:divBdr>
      <w:divsChild>
        <w:div w:id="779910671">
          <w:marLeft w:val="0"/>
          <w:marRight w:val="0"/>
          <w:marTop w:val="0"/>
          <w:marBottom w:val="0"/>
          <w:divBdr>
            <w:top w:val="none" w:sz="0" w:space="0" w:color="auto"/>
            <w:left w:val="none" w:sz="0" w:space="0" w:color="auto"/>
            <w:bottom w:val="none" w:sz="0" w:space="0" w:color="auto"/>
            <w:right w:val="none" w:sz="0" w:space="0" w:color="auto"/>
          </w:divBdr>
          <w:divsChild>
            <w:div w:id="242300192">
              <w:marLeft w:val="0"/>
              <w:marRight w:val="0"/>
              <w:marTop w:val="0"/>
              <w:marBottom w:val="0"/>
              <w:divBdr>
                <w:top w:val="none" w:sz="0" w:space="0" w:color="auto"/>
                <w:left w:val="none" w:sz="0" w:space="0" w:color="auto"/>
                <w:bottom w:val="none" w:sz="0" w:space="0" w:color="auto"/>
                <w:right w:val="none" w:sz="0" w:space="0" w:color="auto"/>
              </w:divBdr>
              <w:divsChild>
                <w:div w:id="347105503">
                  <w:marLeft w:val="0"/>
                  <w:marRight w:val="0"/>
                  <w:marTop w:val="0"/>
                  <w:marBottom w:val="0"/>
                  <w:divBdr>
                    <w:top w:val="none" w:sz="0" w:space="0" w:color="auto"/>
                    <w:left w:val="none" w:sz="0" w:space="0" w:color="auto"/>
                    <w:bottom w:val="none" w:sz="0" w:space="0" w:color="auto"/>
                    <w:right w:val="none" w:sz="0" w:space="0" w:color="auto"/>
                  </w:divBdr>
                  <w:divsChild>
                    <w:div w:id="300354995">
                      <w:marLeft w:val="0"/>
                      <w:marRight w:val="0"/>
                      <w:marTop w:val="0"/>
                      <w:marBottom w:val="0"/>
                      <w:divBdr>
                        <w:top w:val="none" w:sz="0" w:space="0" w:color="auto"/>
                        <w:left w:val="none" w:sz="0" w:space="0" w:color="auto"/>
                        <w:bottom w:val="none" w:sz="0" w:space="0" w:color="auto"/>
                        <w:right w:val="none" w:sz="0" w:space="0" w:color="auto"/>
                      </w:divBdr>
                      <w:divsChild>
                        <w:div w:id="1928028555">
                          <w:marLeft w:val="0"/>
                          <w:marRight w:val="0"/>
                          <w:marTop w:val="0"/>
                          <w:marBottom w:val="0"/>
                          <w:divBdr>
                            <w:top w:val="none" w:sz="0" w:space="0" w:color="auto"/>
                            <w:left w:val="none" w:sz="0" w:space="0" w:color="auto"/>
                            <w:bottom w:val="none" w:sz="0" w:space="0" w:color="auto"/>
                            <w:right w:val="none" w:sz="0" w:space="0" w:color="auto"/>
                          </w:divBdr>
                          <w:divsChild>
                            <w:div w:id="8442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9906">
                  <w:marLeft w:val="0"/>
                  <w:marRight w:val="0"/>
                  <w:marTop w:val="0"/>
                  <w:marBottom w:val="0"/>
                  <w:divBdr>
                    <w:top w:val="none" w:sz="0" w:space="0" w:color="auto"/>
                    <w:left w:val="none" w:sz="0" w:space="0" w:color="auto"/>
                    <w:bottom w:val="none" w:sz="0" w:space="0" w:color="auto"/>
                    <w:right w:val="none" w:sz="0" w:space="0" w:color="auto"/>
                  </w:divBdr>
                  <w:divsChild>
                    <w:div w:id="241188445">
                      <w:marLeft w:val="0"/>
                      <w:marRight w:val="0"/>
                      <w:marTop w:val="0"/>
                      <w:marBottom w:val="0"/>
                      <w:divBdr>
                        <w:top w:val="none" w:sz="0" w:space="0" w:color="auto"/>
                        <w:left w:val="none" w:sz="0" w:space="0" w:color="auto"/>
                        <w:bottom w:val="none" w:sz="0" w:space="0" w:color="auto"/>
                        <w:right w:val="none" w:sz="0" w:space="0" w:color="auto"/>
                      </w:divBdr>
                      <w:divsChild>
                        <w:div w:id="431975298">
                          <w:marLeft w:val="0"/>
                          <w:marRight w:val="0"/>
                          <w:marTop w:val="0"/>
                          <w:marBottom w:val="0"/>
                          <w:divBdr>
                            <w:top w:val="none" w:sz="0" w:space="0" w:color="auto"/>
                            <w:left w:val="none" w:sz="0" w:space="0" w:color="auto"/>
                            <w:bottom w:val="none" w:sz="0" w:space="0" w:color="auto"/>
                            <w:right w:val="none" w:sz="0" w:space="0" w:color="auto"/>
                          </w:divBdr>
                          <w:divsChild>
                            <w:div w:id="1376080241">
                              <w:marLeft w:val="0"/>
                              <w:marRight w:val="0"/>
                              <w:marTop w:val="0"/>
                              <w:marBottom w:val="0"/>
                              <w:divBdr>
                                <w:top w:val="none" w:sz="0" w:space="0" w:color="auto"/>
                                <w:left w:val="none" w:sz="0" w:space="0" w:color="auto"/>
                                <w:bottom w:val="none" w:sz="0" w:space="0" w:color="auto"/>
                                <w:right w:val="none" w:sz="0" w:space="0" w:color="auto"/>
                              </w:divBdr>
                              <w:divsChild>
                                <w:div w:id="634221535">
                                  <w:marLeft w:val="0"/>
                                  <w:marRight w:val="0"/>
                                  <w:marTop w:val="0"/>
                                  <w:marBottom w:val="0"/>
                                  <w:divBdr>
                                    <w:top w:val="none" w:sz="0" w:space="0" w:color="auto"/>
                                    <w:left w:val="none" w:sz="0" w:space="0" w:color="auto"/>
                                    <w:bottom w:val="none" w:sz="0" w:space="0" w:color="auto"/>
                                    <w:right w:val="none" w:sz="0" w:space="0" w:color="auto"/>
                                  </w:divBdr>
                                </w:div>
                                <w:div w:id="1811626754">
                                  <w:marLeft w:val="0"/>
                                  <w:marRight w:val="0"/>
                                  <w:marTop w:val="0"/>
                                  <w:marBottom w:val="0"/>
                                  <w:divBdr>
                                    <w:top w:val="none" w:sz="0" w:space="0" w:color="auto"/>
                                    <w:left w:val="none" w:sz="0" w:space="0" w:color="auto"/>
                                    <w:bottom w:val="none" w:sz="0" w:space="0" w:color="auto"/>
                                    <w:right w:val="none" w:sz="0" w:space="0" w:color="auto"/>
                                  </w:divBdr>
                                </w:div>
                              </w:divsChild>
                            </w:div>
                            <w:div w:id="1549604330">
                              <w:marLeft w:val="0"/>
                              <w:marRight w:val="0"/>
                              <w:marTop w:val="0"/>
                              <w:marBottom w:val="0"/>
                              <w:divBdr>
                                <w:top w:val="none" w:sz="0" w:space="0" w:color="auto"/>
                                <w:left w:val="none" w:sz="0" w:space="0" w:color="auto"/>
                                <w:bottom w:val="none" w:sz="0" w:space="0" w:color="auto"/>
                                <w:right w:val="none" w:sz="0" w:space="0" w:color="auto"/>
                              </w:divBdr>
                              <w:divsChild>
                                <w:div w:id="88626084">
                                  <w:marLeft w:val="0"/>
                                  <w:marRight w:val="0"/>
                                  <w:marTop w:val="0"/>
                                  <w:marBottom w:val="0"/>
                                  <w:divBdr>
                                    <w:top w:val="none" w:sz="0" w:space="0" w:color="auto"/>
                                    <w:left w:val="none" w:sz="0" w:space="0" w:color="auto"/>
                                    <w:bottom w:val="none" w:sz="0" w:space="0" w:color="auto"/>
                                    <w:right w:val="none" w:sz="0" w:space="0" w:color="auto"/>
                                  </w:divBdr>
                                </w:div>
                              </w:divsChild>
                            </w:div>
                            <w:div w:id="1900628206">
                              <w:marLeft w:val="0"/>
                              <w:marRight w:val="0"/>
                              <w:marTop w:val="0"/>
                              <w:marBottom w:val="0"/>
                              <w:divBdr>
                                <w:top w:val="none" w:sz="0" w:space="0" w:color="auto"/>
                                <w:left w:val="none" w:sz="0" w:space="0" w:color="auto"/>
                                <w:bottom w:val="none" w:sz="0" w:space="0" w:color="auto"/>
                                <w:right w:val="none" w:sz="0" w:space="0" w:color="auto"/>
                              </w:divBdr>
                              <w:divsChild>
                                <w:div w:id="1034576072">
                                  <w:marLeft w:val="0"/>
                                  <w:marRight w:val="0"/>
                                  <w:marTop w:val="0"/>
                                  <w:marBottom w:val="0"/>
                                  <w:divBdr>
                                    <w:top w:val="none" w:sz="0" w:space="0" w:color="auto"/>
                                    <w:left w:val="none" w:sz="0" w:space="0" w:color="auto"/>
                                    <w:bottom w:val="none" w:sz="0" w:space="0" w:color="auto"/>
                                    <w:right w:val="none" w:sz="0" w:space="0" w:color="auto"/>
                                  </w:divBdr>
                                </w:div>
                              </w:divsChild>
                            </w:div>
                            <w:div w:id="2010982354">
                              <w:marLeft w:val="0"/>
                              <w:marRight w:val="0"/>
                              <w:marTop w:val="0"/>
                              <w:marBottom w:val="0"/>
                              <w:divBdr>
                                <w:top w:val="none" w:sz="0" w:space="0" w:color="auto"/>
                                <w:left w:val="none" w:sz="0" w:space="0" w:color="auto"/>
                                <w:bottom w:val="none" w:sz="0" w:space="0" w:color="auto"/>
                                <w:right w:val="none" w:sz="0" w:space="0" w:color="auto"/>
                              </w:divBdr>
                              <w:divsChild>
                                <w:div w:id="1872113273">
                                  <w:marLeft w:val="0"/>
                                  <w:marRight w:val="0"/>
                                  <w:marTop w:val="0"/>
                                  <w:marBottom w:val="0"/>
                                  <w:divBdr>
                                    <w:top w:val="none" w:sz="0" w:space="0" w:color="auto"/>
                                    <w:left w:val="none" w:sz="0" w:space="0" w:color="auto"/>
                                    <w:bottom w:val="none" w:sz="0" w:space="0" w:color="auto"/>
                                    <w:right w:val="none" w:sz="0" w:space="0" w:color="auto"/>
                                  </w:divBdr>
                                </w:div>
                                <w:div w:id="1905722304">
                                  <w:marLeft w:val="0"/>
                                  <w:marRight w:val="0"/>
                                  <w:marTop w:val="0"/>
                                  <w:marBottom w:val="0"/>
                                  <w:divBdr>
                                    <w:top w:val="none" w:sz="0" w:space="0" w:color="auto"/>
                                    <w:left w:val="none" w:sz="0" w:space="0" w:color="auto"/>
                                    <w:bottom w:val="none" w:sz="0" w:space="0" w:color="auto"/>
                                    <w:right w:val="none" w:sz="0" w:space="0" w:color="auto"/>
                                  </w:divBdr>
                                </w:div>
                              </w:divsChild>
                            </w:div>
                            <w:div w:id="1334256473">
                              <w:marLeft w:val="0"/>
                              <w:marRight w:val="0"/>
                              <w:marTop w:val="0"/>
                              <w:marBottom w:val="0"/>
                              <w:divBdr>
                                <w:top w:val="none" w:sz="0" w:space="0" w:color="auto"/>
                                <w:left w:val="none" w:sz="0" w:space="0" w:color="auto"/>
                                <w:bottom w:val="none" w:sz="0" w:space="0" w:color="auto"/>
                                <w:right w:val="none" w:sz="0" w:space="0" w:color="auto"/>
                              </w:divBdr>
                              <w:divsChild>
                                <w:div w:id="8403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8333">
                  <w:marLeft w:val="0"/>
                  <w:marRight w:val="0"/>
                  <w:marTop w:val="0"/>
                  <w:marBottom w:val="0"/>
                  <w:divBdr>
                    <w:top w:val="none" w:sz="0" w:space="0" w:color="auto"/>
                    <w:left w:val="none" w:sz="0" w:space="0" w:color="auto"/>
                    <w:bottom w:val="none" w:sz="0" w:space="0" w:color="auto"/>
                    <w:right w:val="none" w:sz="0" w:space="0" w:color="auto"/>
                  </w:divBdr>
                  <w:divsChild>
                    <w:div w:id="420151509">
                      <w:marLeft w:val="0"/>
                      <w:marRight w:val="0"/>
                      <w:marTop w:val="0"/>
                      <w:marBottom w:val="0"/>
                      <w:divBdr>
                        <w:top w:val="none" w:sz="0" w:space="0" w:color="auto"/>
                        <w:left w:val="none" w:sz="0" w:space="0" w:color="auto"/>
                        <w:bottom w:val="none" w:sz="0" w:space="0" w:color="auto"/>
                        <w:right w:val="none" w:sz="0" w:space="0" w:color="auto"/>
                      </w:divBdr>
                      <w:divsChild>
                        <w:div w:id="1776823551">
                          <w:marLeft w:val="0"/>
                          <w:marRight w:val="0"/>
                          <w:marTop w:val="0"/>
                          <w:marBottom w:val="0"/>
                          <w:divBdr>
                            <w:top w:val="none" w:sz="0" w:space="0" w:color="auto"/>
                            <w:left w:val="none" w:sz="0" w:space="0" w:color="auto"/>
                            <w:bottom w:val="none" w:sz="0" w:space="0" w:color="auto"/>
                            <w:right w:val="none" w:sz="0" w:space="0" w:color="auto"/>
                          </w:divBdr>
                        </w:div>
                      </w:divsChild>
                    </w:div>
                    <w:div w:id="987171720">
                      <w:marLeft w:val="0"/>
                      <w:marRight w:val="0"/>
                      <w:marTop w:val="0"/>
                      <w:marBottom w:val="0"/>
                      <w:divBdr>
                        <w:top w:val="none" w:sz="0" w:space="0" w:color="auto"/>
                        <w:left w:val="none" w:sz="0" w:space="0" w:color="auto"/>
                        <w:bottom w:val="none" w:sz="0" w:space="0" w:color="auto"/>
                        <w:right w:val="none" w:sz="0" w:space="0" w:color="auto"/>
                      </w:divBdr>
                      <w:divsChild>
                        <w:div w:id="239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50331">
          <w:marLeft w:val="0"/>
          <w:marRight w:val="0"/>
          <w:marTop w:val="0"/>
          <w:marBottom w:val="0"/>
          <w:divBdr>
            <w:top w:val="none" w:sz="0" w:space="0" w:color="auto"/>
            <w:left w:val="none" w:sz="0" w:space="0" w:color="auto"/>
            <w:bottom w:val="none" w:sz="0" w:space="0" w:color="auto"/>
            <w:right w:val="none" w:sz="0" w:space="0" w:color="auto"/>
          </w:divBdr>
          <w:divsChild>
            <w:div w:id="244458036">
              <w:marLeft w:val="0"/>
              <w:marRight w:val="0"/>
              <w:marTop w:val="0"/>
              <w:marBottom w:val="0"/>
              <w:divBdr>
                <w:top w:val="none" w:sz="0" w:space="0" w:color="auto"/>
                <w:left w:val="none" w:sz="0" w:space="0" w:color="auto"/>
                <w:bottom w:val="none" w:sz="0" w:space="0" w:color="auto"/>
                <w:right w:val="none" w:sz="0" w:space="0" w:color="auto"/>
              </w:divBdr>
            </w:div>
            <w:div w:id="6330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cp:revision>
  <dcterms:created xsi:type="dcterms:W3CDTF">2015-11-26T06:54:00Z</dcterms:created>
  <dcterms:modified xsi:type="dcterms:W3CDTF">2015-11-26T06:54:00Z</dcterms:modified>
</cp:coreProperties>
</file>