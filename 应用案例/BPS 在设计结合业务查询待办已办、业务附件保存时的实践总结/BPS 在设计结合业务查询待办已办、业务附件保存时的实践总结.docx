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4FA3" w:rsidRPr="00B14FA3" w:rsidRDefault="00B14FA3" w:rsidP="00B14FA3">
      <w:pPr>
        <w:jc w:val="center"/>
        <w:rPr>
          <w:b/>
          <w:bCs/>
          <w:sz w:val="28"/>
          <w:szCs w:val="28"/>
        </w:rPr>
      </w:pPr>
      <w:r w:rsidRPr="00B14FA3">
        <w:rPr>
          <w:b/>
          <w:bCs/>
          <w:sz w:val="28"/>
          <w:szCs w:val="28"/>
        </w:rPr>
        <w:fldChar w:fldCharType="begin"/>
      </w:r>
      <w:r w:rsidRPr="00B14FA3">
        <w:rPr>
          <w:b/>
          <w:bCs/>
          <w:sz w:val="28"/>
          <w:szCs w:val="28"/>
        </w:rPr>
        <w:instrText xml:space="preserve"> HYPERLINK "http://wiki.primeton.com/pages/viewpage.action?pageId=13402222" </w:instrText>
      </w:r>
      <w:r w:rsidRPr="00B14FA3">
        <w:rPr>
          <w:b/>
          <w:bCs/>
          <w:sz w:val="28"/>
          <w:szCs w:val="28"/>
        </w:rPr>
        <w:fldChar w:fldCharType="separate"/>
      </w:r>
      <w:r w:rsidRPr="00B14FA3">
        <w:rPr>
          <w:rStyle w:val="a3"/>
          <w:b/>
          <w:bCs/>
          <w:sz w:val="28"/>
          <w:szCs w:val="28"/>
        </w:rPr>
        <w:t xml:space="preserve">BPS </w:t>
      </w:r>
      <w:r w:rsidRPr="00B14FA3">
        <w:rPr>
          <w:rStyle w:val="a3"/>
          <w:b/>
          <w:bCs/>
          <w:sz w:val="28"/>
          <w:szCs w:val="28"/>
        </w:rPr>
        <w:t>在设计结合业务查询待办已办、业务附件保存时的实践总结</w:t>
      </w:r>
      <w:r w:rsidRPr="00B14FA3">
        <w:rPr>
          <w:sz w:val="28"/>
          <w:szCs w:val="28"/>
        </w:rPr>
        <w:fldChar w:fldCharType="end"/>
      </w:r>
    </w:p>
    <w:p w:rsidR="00B14FA3" w:rsidRPr="00B14FA3" w:rsidRDefault="00B14FA3" w:rsidP="00B14FA3">
      <w:r w:rsidRPr="00B14FA3">
        <w:t xml:space="preserve">BPS </w:t>
      </w:r>
      <w:r w:rsidRPr="00B14FA3">
        <w:t>的待办工作项和已办工作项要求结合业务信息进行查询的场景非常常见，但是在设计时注意以下几点，能使开发出来的功能将更加灵活，同时也解决了子流程实例的待办任务查询的问题。</w:t>
      </w:r>
    </w:p>
    <w:p w:rsidR="00B14FA3" w:rsidRPr="00B14FA3" w:rsidRDefault="00B14FA3" w:rsidP="00B14FA3">
      <w:pPr>
        <w:numPr>
          <w:ilvl w:val="0"/>
          <w:numId w:val="4"/>
        </w:numPr>
        <w:rPr>
          <w:color w:val="5B9BD5" w:themeColor="accent1"/>
        </w:rPr>
      </w:pPr>
      <w:r w:rsidRPr="00B14FA3">
        <w:rPr>
          <w:b/>
          <w:bCs/>
          <w:i/>
          <w:iCs/>
          <w:color w:val="5B9BD5" w:themeColor="accent1"/>
        </w:rPr>
        <w:t>业</w:t>
      </w:r>
      <w:ins w:id="0" w:author="Unknown">
        <w:r w:rsidRPr="00B14FA3">
          <w:rPr>
            <w:b/>
            <w:bCs/>
            <w:i/>
            <w:iCs/>
            <w:color w:val="5B9BD5" w:themeColor="accent1"/>
          </w:rPr>
          <w:t>务主表中最好建议保存流程实例</w:t>
        </w:r>
        <w:r w:rsidRPr="00B14FA3">
          <w:rPr>
            <w:b/>
            <w:bCs/>
            <w:i/>
            <w:iCs/>
            <w:color w:val="5B9BD5" w:themeColor="accent1"/>
          </w:rPr>
          <w:t xml:space="preserve"> ID</w:t>
        </w:r>
        <w:r w:rsidRPr="00B14FA3">
          <w:rPr>
            <w:b/>
            <w:bCs/>
            <w:i/>
            <w:iCs/>
            <w:color w:val="5B9BD5" w:themeColor="accent1"/>
          </w:rPr>
          <w:t>（</w:t>
        </w:r>
        <w:proofErr w:type="spellStart"/>
        <w:r w:rsidRPr="00B14FA3">
          <w:rPr>
            <w:b/>
            <w:bCs/>
            <w:i/>
            <w:iCs/>
            <w:color w:val="5B9BD5" w:themeColor="accent1"/>
          </w:rPr>
          <w:t>processinstid</w:t>
        </w:r>
        <w:proofErr w:type="spellEnd"/>
        <w:r w:rsidRPr="00B14FA3">
          <w:rPr>
            <w:b/>
            <w:bCs/>
            <w:i/>
            <w:iCs/>
            <w:color w:val="5B9BD5" w:themeColor="accent1"/>
          </w:rPr>
          <w:t>），通过关联表的形式来与流程实例</w:t>
        </w:r>
        <w:r w:rsidRPr="00B14FA3">
          <w:rPr>
            <w:b/>
            <w:bCs/>
            <w:i/>
            <w:iCs/>
            <w:color w:val="5B9BD5" w:themeColor="accent1"/>
          </w:rPr>
          <w:t xml:space="preserve"> ID </w:t>
        </w:r>
        <w:r w:rsidRPr="00B14FA3">
          <w:rPr>
            <w:b/>
            <w:bCs/>
            <w:i/>
            <w:iCs/>
            <w:color w:val="5B9BD5" w:themeColor="accent1"/>
          </w:rPr>
          <w:t>绑定。</w:t>
        </w:r>
      </w:ins>
    </w:p>
    <w:p w:rsidR="00B14FA3" w:rsidRPr="00B14FA3" w:rsidRDefault="00B14FA3" w:rsidP="00B14FA3">
      <w:pPr>
        <w:numPr>
          <w:ilvl w:val="0"/>
          <w:numId w:val="4"/>
        </w:numPr>
        <w:rPr>
          <w:color w:val="5B9BD5" w:themeColor="accent1"/>
        </w:rPr>
      </w:pPr>
      <w:r w:rsidRPr="00B14FA3">
        <w:rPr>
          <w:b/>
          <w:bCs/>
          <w:i/>
          <w:iCs/>
          <w:color w:val="5B9BD5" w:themeColor="accent1"/>
        </w:rPr>
        <w:t>建</w:t>
      </w:r>
      <w:ins w:id="1" w:author="Unknown">
        <w:r w:rsidRPr="00B14FA3">
          <w:rPr>
            <w:b/>
            <w:bCs/>
            <w:i/>
            <w:iCs/>
            <w:color w:val="5B9BD5" w:themeColor="accent1"/>
          </w:rPr>
          <w:t>议通过视图来实现结合业务查询功能。</w:t>
        </w:r>
      </w:ins>
    </w:p>
    <w:p w:rsidR="00B14FA3" w:rsidRPr="00B14FA3" w:rsidRDefault="00B14FA3" w:rsidP="00B14FA3">
      <w:pPr>
        <w:numPr>
          <w:ilvl w:val="0"/>
          <w:numId w:val="4"/>
        </w:numPr>
      </w:pPr>
      <w:r w:rsidRPr="00B14FA3">
        <w:rPr>
          <w:b/>
          <w:bCs/>
          <w:i/>
          <w:iCs/>
          <w:color w:val="5B9BD5" w:themeColor="accent1"/>
        </w:rPr>
        <w:t>附</w:t>
      </w:r>
      <w:ins w:id="2" w:author="Unknown">
        <w:r w:rsidRPr="00B14FA3">
          <w:rPr>
            <w:b/>
            <w:bCs/>
            <w:i/>
            <w:iCs/>
            <w:color w:val="5B9BD5" w:themeColor="accent1"/>
          </w:rPr>
          <w:t>件与业务主表进行关联，而不与流程实例直接关联。</w:t>
        </w:r>
      </w:ins>
      <w:r w:rsidRPr="00B14FA3">
        <w:br/>
      </w:r>
      <w:r w:rsidRPr="00B14FA3">
        <w:rPr>
          <w:b/>
          <w:bCs/>
        </w:rPr>
        <w:t>1</w:t>
      </w:r>
      <w:r w:rsidRPr="00B14FA3">
        <w:rPr>
          <w:b/>
          <w:bCs/>
        </w:rPr>
        <w:t>、业务主表不直接关联流程实例</w:t>
      </w:r>
      <w:r w:rsidRPr="00B14FA3">
        <w:rPr>
          <w:b/>
          <w:bCs/>
        </w:rPr>
        <w:t xml:space="preserve"> ID</w:t>
      </w:r>
      <w:r w:rsidRPr="00B14FA3">
        <w:br/>
      </w:r>
      <w:r w:rsidRPr="00B14FA3">
        <w:t>为什么这么做？</w:t>
      </w:r>
      <w:r w:rsidRPr="00B14FA3">
        <w:br/>
      </w:r>
      <w:r w:rsidRPr="00B14FA3">
        <w:t>一、为了保证业务主表的业务单一性，而不必在业务主表中直</w:t>
      </w:r>
      <w:proofErr w:type="gramStart"/>
      <w:r w:rsidRPr="00B14FA3">
        <w:t>接体现</w:t>
      </w:r>
      <w:proofErr w:type="gramEnd"/>
      <w:r w:rsidRPr="00B14FA3">
        <w:t>出与流程的关联关系</w:t>
      </w:r>
      <w:r w:rsidRPr="00B14FA3">
        <w:br/>
      </w:r>
      <w:r w:rsidRPr="00B14FA3">
        <w:t>二、是如果业务主表关联的流程中存在子流程的情况下，则子流程的待办工作项和已办工作项无法通过结合业务来查询，因为子流程的实例</w:t>
      </w:r>
      <w:r w:rsidRPr="00B14FA3">
        <w:t xml:space="preserve"> ID </w:t>
      </w:r>
      <w:r w:rsidRPr="00B14FA3">
        <w:t>没有办法再次与业务数据作关联。</w:t>
      </w:r>
      <w:r w:rsidRPr="00B14FA3">
        <w:br/>
      </w:r>
      <w:r w:rsidRPr="00B14FA3">
        <w:t>参考以下设计：</w:t>
      </w:r>
      <w:r w:rsidRPr="00B14FA3">
        <w:br/>
        <w:t xml:space="preserve">REQ_QAPPLICATION </w:t>
      </w:r>
      <w:r w:rsidRPr="00B14FA3">
        <w:t>表为需求申请表，在流程中为业务主表，</w:t>
      </w:r>
      <w:r w:rsidRPr="00B14FA3">
        <w:t xml:space="preserve">REQ_R_PROCINST </w:t>
      </w:r>
      <w:r w:rsidRPr="00B14FA3">
        <w:t>表是业务表与流程实例的关联表，主流程或主流程相关的子流程被发起后，会在</w:t>
      </w:r>
      <w:r w:rsidRPr="00B14FA3">
        <w:t xml:space="preserve"> REQ_R_PROCINST </w:t>
      </w:r>
      <w:r w:rsidRPr="00B14FA3">
        <w:t>表中插入业务主表和流程实例的关联关系。</w:t>
      </w:r>
      <w:r w:rsidRPr="00B14FA3">
        <w:br/>
      </w:r>
      <w:r>
        <w:rPr>
          <w:noProof/>
        </w:rPr>
        <w:drawing>
          <wp:inline distT="0" distB="0" distL="0" distR="0">
            <wp:extent cx="5270500" cy="4253865"/>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4253865"/>
                    </a:xfrm>
                    <a:prstGeom prst="rect">
                      <a:avLst/>
                    </a:prstGeom>
                    <a:noFill/>
                    <a:ln>
                      <a:noFill/>
                    </a:ln>
                  </pic:spPr>
                </pic:pic>
              </a:graphicData>
            </a:graphic>
          </wp:inline>
        </w:drawing>
      </w:r>
      <w:r w:rsidRPr="00B14FA3">
        <w:br/>
      </w:r>
      <w:r w:rsidRPr="00B14FA3">
        <w:rPr>
          <w:b/>
          <w:bCs/>
        </w:rPr>
        <w:t>2</w:t>
      </w:r>
      <w:r w:rsidRPr="00B14FA3">
        <w:rPr>
          <w:b/>
          <w:bCs/>
        </w:rPr>
        <w:t>、通过视图来实现结合业务查询功能</w:t>
      </w:r>
      <w:r w:rsidRPr="00B14FA3">
        <w:br/>
      </w:r>
      <w:r w:rsidRPr="00B14FA3">
        <w:t>参考上图中的实现，视图关联了业务主表（</w:t>
      </w:r>
      <w:r w:rsidRPr="00B14FA3">
        <w:t>REQ_APPLICATION</w:t>
      </w:r>
      <w:r w:rsidRPr="00B14FA3">
        <w:t>）和</w:t>
      </w:r>
      <w:r w:rsidRPr="00B14FA3">
        <w:t xml:space="preserve"> </w:t>
      </w:r>
      <w:r w:rsidRPr="00B14FA3">
        <w:t>业务与流程关联</w:t>
      </w:r>
      <w:r w:rsidRPr="00B14FA3">
        <w:lastRenderedPageBreak/>
        <w:t>表</w:t>
      </w:r>
      <w:r w:rsidRPr="00B14FA3">
        <w:t xml:space="preserve"> </w:t>
      </w:r>
      <w:r w:rsidRPr="00B14FA3">
        <w:t>（</w:t>
      </w:r>
      <w:r w:rsidRPr="00B14FA3">
        <w:t>REQ_R_PROCINST</w:t>
      </w:r>
      <w:r w:rsidRPr="00B14FA3">
        <w:t>），再将视图作为业务对象参与到结合业务查询待办和已办接口中，就能够结合业务查询出子流程的待办和已办工作项列表。</w:t>
      </w:r>
      <w:r w:rsidRPr="00B14FA3">
        <w:br/>
      </w:r>
      <w:r w:rsidRPr="00B14FA3">
        <w:rPr>
          <w:b/>
          <w:bCs/>
        </w:rPr>
        <w:t>3</w:t>
      </w:r>
      <w:r w:rsidRPr="00B14FA3">
        <w:rPr>
          <w:b/>
          <w:bCs/>
        </w:rPr>
        <w:t>、流程中存在附件的情况下，附件关联业务主表的主键而不关联流程实例</w:t>
      </w:r>
      <w:r w:rsidRPr="00B14FA3">
        <w:rPr>
          <w:b/>
          <w:bCs/>
        </w:rPr>
        <w:t xml:space="preserve"> ID</w:t>
      </w:r>
      <w:r w:rsidRPr="00B14FA3">
        <w:br/>
      </w:r>
      <w:r w:rsidRPr="00B14FA3">
        <w:t>这么做的原因主要有以下三个：</w:t>
      </w:r>
      <w:r w:rsidRPr="00B14FA3">
        <w:br/>
      </w:r>
      <w:r w:rsidRPr="00B14FA3">
        <w:t>第一、附件作为业务上的信息，不应该直接与流程存在依赖关系，而是应该与业务主体存在关联的关系。</w:t>
      </w:r>
      <w:r w:rsidRPr="00B14FA3">
        <w:br/>
      </w:r>
      <w:r w:rsidRPr="00B14FA3">
        <w:t>第二、如果与流程存在依赖关系的情况下，如果某个流程中存在有子流程的情况下，那么在子流程中需要查询附件信息时，需要通过父流程的相关信息才能够找到对应的附件信息，增加了程序处理的复杂度。</w:t>
      </w:r>
      <w:r w:rsidRPr="00B14FA3">
        <w:br/>
      </w:r>
      <w:r w:rsidRPr="00B14FA3">
        <w:t>第三，如果主流程发起的流程为独立的流程而不是子流程时，独立的流程实例中也需要读取到主流程中的附件和其它业务信息时，程序的处理复杂度也会相应的上升。</w:t>
      </w:r>
      <w:r w:rsidRPr="00B14FA3">
        <w:br/>
      </w:r>
      <w:r w:rsidRPr="00B14FA3">
        <w:t>某项目中我们对附件功能的实现</w:t>
      </w:r>
      <w:r w:rsidRPr="00B14FA3">
        <w:t xml:space="preserve"> ER </w:t>
      </w:r>
      <w:r w:rsidRPr="00B14FA3">
        <w:t>如下：</w:t>
      </w:r>
      <w:r w:rsidRPr="00B14FA3">
        <w:br/>
        <w:t> </w:t>
      </w:r>
      <w:r>
        <w:rPr>
          <w:noProof/>
        </w:rPr>
        <w:drawing>
          <wp:inline distT="0" distB="0" distL="0" distR="0">
            <wp:extent cx="5273040" cy="1899285"/>
            <wp:effectExtent l="0" t="0" r="381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3040" cy="1899285"/>
                    </a:xfrm>
                    <a:prstGeom prst="rect">
                      <a:avLst/>
                    </a:prstGeom>
                    <a:noFill/>
                    <a:ln>
                      <a:noFill/>
                    </a:ln>
                  </pic:spPr>
                </pic:pic>
              </a:graphicData>
            </a:graphic>
          </wp:inline>
        </w:drawing>
      </w:r>
      <w:bookmarkStart w:id="3" w:name="_GoBack"/>
      <w:bookmarkEnd w:id="3"/>
      <w:r w:rsidRPr="00B14FA3">
        <w:br/>
        <w:t xml:space="preserve">DOCUMENT_TYPE </w:t>
      </w:r>
      <w:r w:rsidRPr="00B14FA3">
        <w:t>表是附件类型信息表，其关联了</w:t>
      </w:r>
      <w:r w:rsidRPr="00B14FA3">
        <w:t xml:space="preserve"> REQ_APPLICATION </w:t>
      </w:r>
      <w:r w:rsidRPr="00B14FA3">
        <w:t>（业务主表）的</w:t>
      </w:r>
      <w:r w:rsidRPr="00B14FA3">
        <w:t xml:space="preserve"> REQAPPID </w:t>
      </w:r>
      <w:r w:rsidRPr="00B14FA3">
        <w:t>主键，</w:t>
      </w:r>
      <w:r w:rsidRPr="00B14FA3">
        <w:t xml:space="preserve">DOCUMENT_FOLDER </w:t>
      </w:r>
      <w:r w:rsidRPr="00B14FA3">
        <w:t>为附件类型下的文件夹数据表，</w:t>
      </w:r>
      <w:r w:rsidRPr="00B14FA3">
        <w:t xml:space="preserve">DOCUMENTS </w:t>
      </w:r>
      <w:r w:rsidRPr="00B14FA3">
        <w:t>表为文档表，文档在不同文档类型的不同文件夹中存放。</w:t>
      </w:r>
    </w:p>
    <w:p w:rsidR="005E7535" w:rsidRPr="00B14FA3" w:rsidRDefault="005E7535"/>
    <w:sectPr w:rsidR="005E7535" w:rsidRPr="00B14FA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51236B"/>
    <w:multiLevelType w:val="multilevel"/>
    <w:tmpl w:val="1592F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8A5489"/>
    <w:multiLevelType w:val="multilevel"/>
    <w:tmpl w:val="B2782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064550"/>
    <w:multiLevelType w:val="multilevel"/>
    <w:tmpl w:val="95D0B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DD3BC7"/>
    <w:multiLevelType w:val="multilevel"/>
    <w:tmpl w:val="ED5A2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E64"/>
    <w:rsid w:val="005E7535"/>
    <w:rsid w:val="00B14FA3"/>
    <w:rsid w:val="00CC5E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B725DD9C-A729-4B45-9EE7-E9DEE0916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14F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9446533">
      <w:bodyDiv w:val="1"/>
      <w:marLeft w:val="0"/>
      <w:marRight w:val="0"/>
      <w:marTop w:val="0"/>
      <w:marBottom w:val="0"/>
      <w:divBdr>
        <w:top w:val="none" w:sz="0" w:space="0" w:color="auto"/>
        <w:left w:val="none" w:sz="0" w:space="0" w:color="auto"/>
        <w:bottom w:val="none" w:sz="0" w:space="0" w:color="auto"/>
        <w:right w:val="none" w:sz="0" w:space="0" w:color="auto"/>
      </w:divBdr>
      <w:divsChild>
        <w:div w:id="1400912">
          <w:marLeft w:val="0"/>
          <w:marRight w:val="0"/>
          <w:marTop w:val="0"/>
          <w:marBottom w:val="0"/>
          <w:divBdr>
            <w:top w:val="none" w:sz="0" w:space="0" w:color="auto"/>
            <w:left w:val="none" w:sz="0" w:space="0" w:color="auto"/>
            <w:bottom w:val="none" w:sz="0" w:space="0" w:color="auto"/>
            <w:right w:val="none" w:sz="0" w:space="0" w:color="auto"/>
          </w:divBdr>
          <w:divsChild>
            <w:div w:id="1741439854">
              <w:marLeft w:val="0"/>
              <w:marRight w:val="0"/>
              <w:marTop w:val="0"/>
              <w:marBottom w:val="0"/>
              <w:divBdr>
                <w:top w:val="none" w:sz="0" w:space="0" w:color="auto"/>
                <w:left w:val="none" w:sz="0" w:space="0" w:color="auto"/>
                <w:bottom w:val="none" w:sz="0" w:space="0" w:color="auto"/>
                <w:right w:val="none" w:sz="0" w:space="0" w:color="auto"/>
              </w:divBdr>
              <w:divsChild>
                <w:div w:id="1590774966">
                  <w:marLeft w:val="0"/>
                  <w:marRight w:val="0"/>
                  <w:marTop w:val="0"/>
                  <w:marBottom w:val="0"/>
                  <w:divBdr>
                    <w:top w:val="none" w:sz="0" w:space="0" w:color="auto"/>
                    <w:left w:val="none" w:sz="0" w:space="0" w:color="auto"/>
                    <w:bottom w:val="none" w:sz="0" w:space="0" w:color="auto"/>
                    <w:right w:val="none" w:sz="0" w:space="0" w:color="auto"/>
                  </w:divBdr>
                  <w:divsChild>
                    <w:div w:id="557939072">
                      <w:marLeft w:val="0"/>
                      <w:marRight w:val="0"/>
                      <w:marTop w:val="0"/>
                      <w:marBottom w:val="0"/>
                      <w:divBdr>
                        <w:top w:val="none" w:sz="0" w:space="0" w:color="auto"/>
                        <w:left w:val="none" w:sz="0" w:space="0" w:color="auto"/>
                        <w:bottom w:val="none" w:sz="0" w:space="0" w:color="auto"/>
                        <w:right w:val="none" w:sz="0" w:space="0" w:color="auto"/>
                      </w:divBdr>
                      <w:divsChild>
                        <w:div w:id="1967619583">
                          <w:marLeft w:val="0"/>
                          <w:marRight w:val="0"/>
                          <w:marTop w:val="0"/>
                          <w:marBottom w:val="0"/>
                          <w:divBdr>
                            <w:top w:val="none" w:sz="0" w:space="0" w:color="auto"/>
                            <w:left w:val="none" w:sz="0" w:space="0" w:color="auto"/>
                            <w:bottom w:val="none" w:sz="0" w:space="0" w:color="auto"/>
                            <w:right w:val="none" w:sz="0" w:space="0" w:color="auto"/>
                          </w:divBdr>
                          <w:divsChild>
                            <w:div w:id="179609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553708">
                  <w:marLeft w:val="0"/>
                  <w:marRight w:val="0"/>
                  <w:marTop w:val="0"/>
                  <w:marBottom w:val="0"/>
                  <w:divBdr>
                    <w:top w:val="none" w:sz="0" w:space="0" w:color="auto"/>
                    <w:left w:val="none" w:sz="0" w:space="0" w:color="auto"/>
                    <w:bottom w:val="none" w:sz="0" w:space="0" w:color="auto"/>
                    <w:right w:val="none" w:sz="0" w:space="0" w:color="auto"/>
                  </w:divBdr>
                  <w:divsChild>
                    <w:div w:id="1929460012">
                      <w:marLeft w:val="0"/>
                      <w:marRight w:val="0"/>
                      <w:marTop w:val="0"/>
                      <w:marBottom w:val="0"/>
                      <w:divBdr>
                        <w:top w:val="none" w:sz="0" w:space="0" w:color="auto"/>
                        <w:left w:val="none" w:sz="0" w:space="0" w:color="auto"/>
                        <w:bottom w:val="none" w:sz="0" w:space="0" w:color="auto"/>
                        <w:right w:val="none" w:sz="0" w:space="0" w:color="auto"/>
                      </w:divBdr>
                      <w:divsChild>
                        <w:div w:id="131944840">
                          <w:marLeft w:val="0"/>
                          <w:marRight w:val="0"/>
                          <w:marTop w:val="0"/>
                          <w:marBottom w:val="0"/>
                          <w:divBdr>
                            <w:top w:val="none" w:sz="0" w:space="0" w:color="auto"/>
                            <w:left w:val="none" w:sz="0" w:space="0" w:color="auto"/>
                            <w:bottom w:val="none" w:sz="0" w:space="0" w:color="auto"/>
                            <w:right w:val="none" w:sz="0" w:space="0" w:color="auto"/>
                          </w:divBdr>
                          <w:divsChild>
                            <w:div w:id="1514227862">
                              <w:marLeft w:val="0"/>
                              <w:marRight w:val="0"/>
                              <w:marTop w:val="0"/>
                              <w:marBottom w:val="0"/>
                              <w:divBdr>
                                <w:top w:val="none" w:sz="0" w:space="0" w:color="auto"/>
                                <w:left w:val="none" w:sz="0" w:space="0" w:color="auto"/>
                                <w:bottom w:val="none" w:sz="0" w:space="0" w:color="auto"/>
                                <w:right w:val="none" w:sz="0" w:space="0" w:color="auto"/>
                              </w:divBdr>
                              <w:divsChild>
                                <w:div w:id="1082022143">
                                  <w:marLeft w:val="0"/>
                                  <w:marRight w:val="0"/>
                                  <w:marTop w:val="0"/>
                                  <w:marBottom w:val="0"/>
                                  <w:divBdr>
                                    <w:top w:val="none" w:sz="0" w:space="0" w:color="auto"/>
                                    <w:left w:val="none" w:sz="0" w:space="0" w:color="auto"/>
                                    <w:bottom w:val="none" w:sz="0" w:space="0" w:color="auto"/>
                                    <w:right w:val="none" w:sz="0" w:space="0" w:color="auto"/>
                                  </w:divBdr>
                                </w:div>
                              </w:divsChild>
                            </w:div>
                            <w:div w:id="207454180">
                              <w:marLeft w:val="0"/>
                              <w:marRight w:val="0"/>
                              <w:marTop w:val="0"/>
                              <w:marBottom w:val="0"/>
                              <w:divBdr>
                                <w:top w:val="none" w:sz="0" w:space="0" w:color="auto"/>
                                <w:left w:val="none" w:sz="0" w:space="0" w:color="auto"/>
                                <w:bottom w:val="none" w:sz="0" w:space="0" w:color="auto"/>
                                <w:right w:val="none" w:sz="0" w:space="0" w:color="auto"/>
                              </w:divBdr>
                              <w:divsChild>
                                <w:div w:id="794911564">
                                  <w:marLeft w:val="0"/>
                                  <w:marRight w:val="0"/>
                                  <w:marTop w:val="0"/>
                                  <w:marBottom w:val="0"/>
                                  <w:divBdr>
                                    <w:top w:val="none" w:sz="0" w:space="0" w:color="auto"/>
                                    <w:left w:val="none" w:sz="0" w:space="0" w:color="auto"/>
                                    <w:bottom w:val="none" w:sz="0" w:space="0" w:color="auto"/>
                                    <w:right w:val="none" w:sz="0" w:space="0" w:color="auto"/>
                                  </w:divBdr>
                                </w:div>
                              </w:divsChild>
                            </w:div>
                            <w:div w:id="73094377">
                              <w:marLeft w:val="0"/>
                              <w:marRight w:val="0"/>
                              <w:marTop w:val="0"/>
                              <w:marBottom w:val="0"/>
                              <w:divBdr>
                                <w:top w:val="none" w:sz="0" w:space="0" w:color="auto"/>
                                <w:left w:val="none" w:sz="0" w:space="0" w:color="auto"/>
                                <w:bottom w:val="none" w:sz="0" w:space="0" w:color="auto"/>
                                <w:right w:val="none" w:sz="0" w:space="0" w:color="auto"/>
                              </w:divBdr>
                              <w:divsChild>
                                <w:div w:id="1920944010">
                                  <w:marLeft w:val="0"/>
                                  <w:marRight w:val="0"/>
                                  <w:marTop w:val="0"/>
                                  <w:marBottom w:val="0"/>
                                  <w:divBdr>
                                    <w:top w:val="none" w:sz="0" w:space="0" w:color="auto"/>
                                    <w:left w:val="none" w:sz="0" w:space="0" w:color="auto"/>
                                    <w:bottom w:val="none" w:sz="0" w:space="0" w:color="auto"/>
                                    <w:right w:val="none" w:sz="0" w:space="0" w:color="auto"/>
                                  </w:divBdr>
                                </w:div>
                              </w:divsChild>
                            </w:div>
                            <w:div w:id="975138119">
                              <w:marLeft w:val="0"/>
                              <w:marRight w:val="0"/>
                              <w:marTop w:val="0"/>
                              <w:marBottom w:val="0"/>
                              <w:divBdr>
                                <w:top w:val="none" w:sz="0" w:space="0" w:color="auto"/>
                                <w:left w:val="none" w:sz="0" w:space="0" w:color="auto"/>
                                <w:bottom w:val="none" w:sz="0" w:space="0" w:color="auto"/>
                                <w:right w:val="none" w:sz="0" w:space="0" w:color="auto"/>
                              </w:divBdr>
                              <w:divsChild>
                                <w:div w:id="21175860">
                                  <w:marLeft w:val="0"/>
                                  <w:marRight w:val="0"/>
                                  <w:marTop w:val="0"/>
                                  <w:marBottom w:val="0"/>
                                  <w:divBdr>
                                    <w:top w:val="none" w:sz="0" w:space="0" w:color="auto"/>
                                    <w:left w:val="none" w:sz="0" w:space="0" w:color="auto"/>
                                    <w:bottom w:val="none" w:sz="0" w:space="0" w:color="auto"/>
                                    <w:right w:val="none" w:sz="0" w:space="0" w:color="auto"/>
                                  </w:divBdr>
                                </w:div>
                              </w:divsChild>
                            </w:div>
                            <w:div w:id="1117674022">
                              <w:marLeft w:val="0"/>
                              <w:marRight w:val="0"/>
                              <w:marTop w:val="0"/>
                              <w:marBottom w:val="0"/>
                              <w:divBdr>
                                <w:top w:val="none" w:sz="0" w:space="0" w:color="auto"/>
                                <w:left w:val="none" w:sz="0" w:space="0" w:color="auto"/>
                                <w:bottom w:val="none" w:sz="0" w:space="0" w:color="auto"/>
                                <w:right w:val="none" w:sz="0" w:space="0" w:color="auto"/>
                              </w:divBdr>
                              <w:divsChild>
                                <w:div w:id="143205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654733">
                  <w:marLeft w:val="0"/>
                  <w:marRight w:val="0"/>
                  <w:marTop w:val="0"/>
                  <w:marBottom w:val="0"/>
                  <w:divBdr>
                    <w:top w:val="none" w:sz="0" w:space="0" w:color="auto"/>
                    <w:left w:val="none" w:sz="0" w:space="0" w:color="auto"/>
                    <w:bottom w:val="none" w:sz="0" w:space="0" w:color="auto"/>
                    <w:right w:val="none" w:sz="0" w:space="0" w:color="auto"/>
                  </w:divBdr>
                  <w:divsChild>
                    <w:div w:id="1657102876">
                      <w:marLeft w:val="0"/>
                      <w:marRight w:val="0"/>
                      <w:marTop w:val="0"/>
                      <w:marBottom w:val="0"/>
                      <w:divBdr>
                        <w:top w:val="none" w:sz="0" w:space="0" w:color="auto"/>
                        <w:left w:val="none" w:sz="0" w:space="0" w:color="auto"/>
                        <w:bottom w:val="none" w:sz="0" w:space="0" w:color="auto"/>
                        <w:right w:val="none" w:sz="0" w:space="0" w:color="auto"/>
                      </w:divBdr>
                      <w:divsChild>
                        <w:div w:id="356662569">
                          <w:marLeft w:val="0"/>
                          <w:marRight w:val="0"/>
                          <w:marTop w:val="0"/>
                          <w:marBottom w:val="0"/>
                          <w:divBdr>
                            <w:top w:val="none" w:sz="0" w:space="0" w:color="auto"/>
                            <w:left w:val="none" w:sz="0" w:space="0" w:color="auto"/>
                            <w:bottom w:val="none" w:sz="0" w:space="0" w:color="auto"/>
                            <w:right w:val="none" w:sz="0" w:space="0" w:color="auto"/>
                          </w:divBdr>
                        </w:div>
                      </w:divsChild>
                    </w:div>
                    <w:div w:id="1587229410">
                      <w:marLeft w:val="0"/>
                      <w:marRight w:val="0"/>
                      <w:marTop w:val="0"/>
                      <w:marBottom w:val="0"/>
                      <w:divBdr>
                        <w:top w:val="none" w:sz="0" w:space="0" w:color="auto"/>
                        <w:left w:val="none" w:sz="0" w:space="0" w:color="auto"/>
                        <w:bottom w:val="none" w:sz="0" w:space="0" w:color="auto"/>
                        <w:right w:val="none" w:sz="0" w:space="0" w:color="auto"/>
                      </w:divBdr>
                      <w:divsChild>
                        <w:div w:id="205464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056151">
          <w:marLeft w:val="0"/>
          <w:marRight w:val="0"/>
          <w:marTop w:val="0"/>
          <w:marBottom w:val="0"/>
          <w:divBdr>
            <w:top w:val="none" w:sz="0" w:space="0" w:color="auto"/>
            <w:left w:val="none" w:sz="0" w:space="0" w:color="auto"/>
            <w:bottom w:val="none" w:sz="0" w:space="0" w:color="auto"/>
            <w:right w:val="none" w:sz="0" w:space="0" w:color="auto"/>
          </w:divBdr>
          <w:divsChild>
            <w:div w:id="1542742791">
              <w:marLeft w:val="0"/>
              <w:marRight w:val="0"/>
              <w:marTop w:val="0"/>
              <w:marBottom w:val="0"/>
              <w:divBdr>
                <w:top w:val="none" w:sz="0" w:space="0" w:color="auto"/>
                <w:left w:val="none" w:sz="0" w:space="0" w:color="auto"/>
                <w:bottom w:val="none" w:sz="0" w:space="0" w:color="auto"/>
                <w:right w:val="none" w:sz="0" w:space="0" w:color="auto"/>
              </w:divBdr>
            </w:div>
            <w:div w:id="181937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169</Words>
  <Characters>964</Characters>
  <Application>Microsoft Office Word</Application>
  <DocSecurity>0</DocSecurity>
  <Lines>8</Lines>
  <Paragraphs>2</Paragraphs>
  <ScaleCrop>false</ScaleCrop>
  <Company/>
  <LinksUpToDate>false</LinksUpToDate>
  <CharactersWithSpaces>1131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王悦</dc:creator>
  <cp:keywords/>
  <dc:description/>
  <cp:lastModifiedBy>王悦</cp:lastModifiedBy>
  <cp:revision>2</cp:revision>
  <dcterms:created xsi:type="dcterms:W3CDTF">2015-11-26T07:45:00Z</dcterms:created>
  <dcterms:modified xsi:type="dcterms:W3CDTF">2015-11-26T07:47:00Z</dcterms:modified>
</cp:coreProperties>
</file>